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D351F" w14:textId="4A9FB727" w:rsidR="00CD2B5A" w:rsidRPr="007515B4" w:rsidRDefault="00897FE4" w:rsidP="00897FE4">
      <w:pPr>
        <w:rPr>
          <w:b/>
          <w:bCs/>
          <w:lang w:val="en-GB"/>
        </w:rPr>
      </w:pPr>
      <w:r w:rsidRPr="007515B4">
        <w:rPr>
          <w:lang w:val="en-GB"/>
        </w:rPr>
        <w:t xml:space="preserve">                                                                 </w:t>
      </w:r>
      <w:r w:rsidR="006666AB">
        <w:rPr>
          <w:b/>
          <w:bCs/>
          <w:lang w:val="en-GB"/>
        </w:rPr>
        <w:t xml:space="preserve">Network </w:t>
      </w:r>
      <w:r w:rsidRPr="007515B4">
        <w:rPr>
          <w:b/>
          <w:bCs/>
          <w:lang w:val="en-GB"/>
        </w:rPr>
        <w:t>Solution Design</w:t>
      </w:r>
      <w:r w:rsidR="004A5FF3" w:rsidRPr="007515B4">
        <w:rPr>
          <w:b/>
          <w:bCs/>
          <w:lang w:val="en-GB"/>
        </w:rPr>
        <w:t xml:space="preserve"> Service Process</w:t>
      </w:r>
    </w:p>
    <w:p w14:paraId="635171C9" w14:textId="77777777" w:rsidR="007515B4" w:rsidRDefault="007515B4" w:rsidP="007515B4">
      <w:pPr>
        <w:rPr>
          <w:lang w:val="en-GB"/>
        </w:rPr>
      </w:pPr>
    </w:p>
    <w:p w14:paraId="5945D020" w14:textId="5E8D53A1" w:rsidR="007515B4" w:rsidRPr="007515B4" w:rsidRDefault="00A90137" w:rsidP="007515B4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Renamed: </w:t>
      </w:r>
      <w:r w:rsidR="007515B4" w:rsidRPr="007515B4">
        <w:rPr>
          <w:i/>
          <w:iCs/>
          <w:lang w:val="en-GB"/>
        </w:rPr>
        <w:t xml:space="preserve">IT Policy &gt; </w:t>
      </w:r>
      <w:r w:rsidR="0098610D">
        <w:rPr>
          <w:i/>
          <w:iCs/>
          <w:lang w:val="en-GB"/>
        </w:rPr>
        <w:t xml:space="preserve">Network </w:t>
      </w:r>
      <w:r w:rsidR="007515B4" w:rsidRPr="007515B4">
        <w:rPr>
          <w:i/>
          <w:iCs/>
          <w:lang w:val="en-GB"/>
        </w:rPr>
        <w:t>Solution Design</w:t>
      </w:r>
    </w:p>
    <w:p w14:paraId="16E98A6D" w14:textId="77777777" w:rsidR="004215C3" w:rsidRPr="007515B4" w:rsidRDefault="004215C3" w:rsidP="00897FE4">
      <w:pPr>
        <w:rPr>
          <w:b/>
          <w:bCs/>
          <w:lang w:val="en-GB"/>
        </w:rPr>
      </w:pPr>
    </w:p>
    <w:tbl>
      <w:tblPr>
        <w:tblW w:w="935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461"/>
        <w:gridCol w:w="881"/>
        <w:gridCol w:w="7013"/>
      </w:tblGrid>
      <w:tr w:rsidR="00897FE4" w:rsidRPr="00C9460B" w14:paraId="03215845" w14:textId="77777777" w:rsidTr="00D6578D">
        <w:trPr>
          <w:trHeight w:val="350"/>
        </w:trPr>
        <w:tc>
          <w:tcPr>
            <w:tcW w:w="1461" w:type="dxa"/>
            <w:shd w:val="clear" w:color="auto" w:fill="00A1DF" w:themeFill="accent2"/>
            <w:noWrap/>
            <w:vAlign w:val="center"/>
            <w:hideMark/>
          </w:tcPr>
          <w:p w14:paraId="1CEF83C5" w14:textId="77777777" w:rsidR="00897FE4" w:rsidRPr="00C9460B" w:rsidRDefault="00897FE4" w:rsidP="0061115F">
            <w:pPr>
              <w:spacing w:after="0"/>
              <w:jc w:val="center"/>
              <w:rPr>
                <w:rFonts w:cstheme="minorHAnsi"/>
                <w:b/>
                <w:bCs/>
                <w:color w:val="FFFFFF"/>
                <w:lang w:eastAsia="en-PH"/>
              </w:rPr>
            </w:pPr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>Department</w:t>
            </w:r>
          </w:p>
        </w:tc>
        <w:tc>
          <w:tcPr>
            <w:tcW w:w="881" w:type="dxa"/>
            <w:shd w:val="clear" w:color="auto" w:fill="00A1DF" w:themeFill="accent2"/>
            <w:noWrap/>
            <w:vAlign w:val="center"/>
            <w:hideMark/>
          </w:tcPr>
          <w:p w14:paraId="2B9ED870" w14:textId="77777777" w:rsidR="00897FE4" w:rsidRPr="00C9460B" w:rsidRDefault="00897FE4" w:rsidP="0061115F">
            <w:pPr>
              <w:spacing w:after="0"/>
              <w:jc w:val="center"/>
              <w:rPr>
                <w:rFonts w:cstheme="minorHAnsi"/>
                <w:b/>
                <w:bCs/>
                <w:color w:val="FFFFFF"/>
                <w:lang w:eastAsia="en-PH"/>
              </w:rPr>
            </w:pPr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>#</w:t>
            </w:r>
          </w:p>
        </w:tc>
        <w:tc>
          <w:tcPr>
            <w:tcW w:w="7013" w:type="dxa"/>
            <w:shd w:val="clear" w:color="auto" w:fill="00A1DF" w:themeFill="accent2"/>
            <w:vAlign w:val="center"/>
            <w:hideMark/>
          </w:tcPr>
          <w:p w14:paraId="07E1F930" w14:textId="77777777" w:rsidR="00897FE4" w:rsidRPr="00C9460B" w:rsidRDefault="00897FE4" w:rsidP="0061115F">
            <w:pPr>
              <w:spacing w:after="0"/>
              <w:rPr>
                <w:rFonts w:cstheme="minorHAnsi"/>
                <w:b/>
                <w:bCs/>
                <w:color w:val="FFFFFF"/>
                <w:lang w:eastAsia="en-PH"/>
              </w:rPr>
            </w:pPr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 xml:space="preserve">Main </w:t>
            </w:r>
            <w:proofErr w:type="spellStart"/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>Process</w:t>
            </w:r>
            <w:proofErr w:type="spellEnd"/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 xml:space="preserve"> </w:t>
            </w:r>
            <w:proofErr w:type="spellStart"/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>Activities</w:t>
            </w:r>
            <w:proofErr w:type="spellEnd"/>
          </w:p>
        </w:tc>
      </w:tr>
      <w:tr w:rsidR="00897FE4" w:rsidRPr="005D7D93" w14:paraId="2D9BD2EB" w14:textId="77777777" w:rsidTr="00D6578D">
        <w:trPr>
          <w:trHeight w:val="350"/>
        </w:trPr>
        <w:tc>
          <w:tcPr>
            <w:tcW w:w="146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3143FA87" w14:textId="77777777" w:rsidR="00897FE4" w:rsidRPr="00A94CB4" w:rsidRDefault="00897FE4" w:rsidP="0061115F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A94CB4">
              <w:rPr>
                <w:rFonts w:cstheme="minorHAnsi"/>
                <w:b/>
                <w:bCs/>
                <w:lang w:eastAsia="en-PH"/>
              </w:rPr>
              <w:t>Customer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17EECE03" w14:textId="77777777" w:rsidR="00897FE4" w:rsidRPr="00A94CB4" w:rsidRDefault="00897FE4" w:rsidP="0061115F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A94CB4">
              <w:rPr>
                <w:rFonts w:cstheme="minorHAnsi"/>
                <w:b/>
                <w:bCs/>
                <w:lang w:eastAsia="en-PH"/>
              </w:rPr>
              <w:t>1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3F61FFB7" w14:textId="4C19BB38" w:rsidR="00897FE4" w:rsidRPr="00897FE4" w:rsidRDefault="00D80B41" w:rsidP="0061115F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Raise</w:t>
            </w:r>
            <w:r w:rsidR="00577AD5">
              <w:rPr>
                <w:rFonts w:cstheme="minorHAnsi"/>
                <w:lang w:val="en-GB" w:eastAsia="en-PH"/>
              </w:rPr>
              <w:t>s</w:t>
            </w:r>
            <w:r>
              <w:rPr>
                <w:rFonts w:cstheme="minorHAnsi"/>
                <w:lang w:val="en-GB" w:eastAsia="en-PH"/>
              </w:rPr>
              <w:t xml:space="preserve"> change</w:t>
            </w:r>
            <w:r w:rsidR="008D5D45">
              <w:rPr>
                <w:rFonts w:cstheme="minorHAnsi"/>
                <w:lang w:val="en-GB" w:eastAsia="en-PH"/>
              </w:rPr>
              <w:t xml:space="preserve">s he wants to be applied on </w:t>
            </w:r>
            <w:proofErr w:type="spellStart"/>
            <w:r w:rsidR="008D5D45">
              <w:rPr>
                <w:rFonts w:cstheme="minorHAnsi"/>
                <w:lang w:val="en-GB" w:eastAsia="en-PH"/>
              </w:rPr>
              <w:t>X</w:t>
            </w:r>
            <w:r w:rsidR="0051064D">
              <w:rPr>
                <w:rFonts w:cstheme="minorHAnsi"/>
                <w:lang w:val="en-GB" w:eastAsia="en-PH"/>
              </w:rPr>
              <w:t>C</w:t>
            </w:r>
            <w:r w:rsidR="008D5D45">
              <w:rPr>
                <w:rFonts w:cstheme="minorHAnsi"/>
                <w:lang w:val="en-GB" w:eastAsia="en-PH"/>
              </w:rPr>
              <w:t>hange</w:t>
            </w:r>
            <w:proofErr w:type="spellEnd"/>
            <w:r w:rsidR="008D5D45">
              <w:rPr>
                <w:rFonts w:cstheme="minorHAnsi"/>
                <w:lang w:val="en-GB" w:eastAsia="en-PH"/>
              </w:rPr>
              <w:t xml:space="preserve"> box </w:t>
            </w:r>
            <w:r w:rsidR="00194C5C">
              <w:rPr>
                <w:rFonts w:cstheme="minorHAnsi"/>
                <w:lang w:val="en-GB" w:eastAsia="en-PH"/>
              </w:rPr>
              <w:t xml:space="preserve">                           </w:t>
            </w:r>
            <w:proofErr w:type="gramStart"/>
            <w:r w:rsidR="00194C5C">
              <w:rPr>
                <w:rFonts w:cstheme="minorHAnsi"/>
                <w:lang w:val="en-GB" w:eastAsia="en-PH"/>
              </w:rPr>
              <w:t xml:space="preserve">   </w:t>
            </w:r>
            <w:r w:rsidR="008D5D45">
              <w:rPr>
                <w:rFonts w:cstheme="minorHAnsi"/>
                <w:lang w:val="en-GB" w:eastAsia="en-PH"/>
              </w:rPr>
              <w:t>(</w:t>
            </w:r>
            <w:proofErr w:type="gramEnd"/>
            <w:r w:rsidR="008D5D45">
              <w:rPr>
                <w:rFonts w:cstheme="minorHAnsi"/>
                <w:lang w:val="en-GB" w:eastAsia="en-PH"/>
              </w:rPr>
              <w:t xml:space="preserve">reflected in </w:t>
            </w:r>
            <w:r w:rsidR="0098610D">
              <w:rPr>
                <w:rFonts w:cstheme="minorHAnsi"/>
                <w:lang w:val="en-GB" w:eastAsia="en-PH"/>
              </w:rPr>
              <w:t xml:space="preserve">Network </w:t>
            </w:r>
            <w:r w:rsidR="00A62F10">
              <w:rPr>
                <w:lang w:val="en-GB"/>
              </w:rPr>
              <w:t>Solution Design</w:t>
            </w:r>
            <w:r w:rsidR="008D5D45">
              <w:rPr>
                <w:rFonts w:cstheme="minorHAnsi"/>
                <w:lang w:val="en-GB" w:eastAsia="en-PH"/>
              </w:rPr>
              <w:t>) by a written</w:t>
            </w:r>
            <w:r>
              <w:rPr>
                <w:rFonts w:cstheme="minorHAnsi"/>
                <w:lang w:val="en-GB" w:eastAsia="en-PH"/>
              </w:rPr>
              <w:t xml:space="preserve"> request to Sales</w:t>
            </w:r>
          </w:p>
        </w:tc>
      </w:tr>
      <w:tr w:rsidR="007F2762" w:rsidRPr="005D7D93" w14:paraId="326D4E4E" w14:textId="77777777" w:rsidTr="00176165">
        <w:trPr>
          <w:trHeight w:val="350"/>
        </w:trPr>
        <w:tc>
          <w:tcPr>
            <w:tcW w:w="1461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4ED7B054" w14:textId="6AECA06A" w:rsidR="007F2762" w:rsidRDefault="007F2762" w:rsidP="0061115F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Sales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439476FC" w14:textId="41F3EAB2" w:rsidR="007F2762" w:rsidRDefault="007F2762" w:rsidP="0061115F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2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A56DAD" w14:textId="4B52CDDB" w:rsidR="007F2762" w:rsidRDefault="007F2762" w:rsidP="007F2762">
            <w:pPr>
              <w:spacing w:after="0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 xml:space="preserve">Sends a mail to </w:t>
            </w:r>
            <w:r w:rsidR="00194C5C" w:rsidRPr="00194C5C">
              <w:rPr>
                <w:rStyle w:val="Hyperlink"/>
                <w:rFonts w:cstheme="minorHAnsi"/>
                <w:lang w:val="en-GB" w:eastAsia="en-PH"/>
              </w:rPr>
              <w:t>maritime.cse@marlink.com</w:t>
            </w:r>
            <w:r w:rsidRPr="00194C5C">
              <w:rPr>
                <w:rStyle w:val="Hyperlink"/>
                <w:rFonts w:cstheme="minorHAnsi"/>
                <w:lang w:val="en-GB" w:eastAsia="en-PH"/>
              </w:rPr>
              <w:br/>
            </w:r>
            <w:r>
              <w:rPr>
                <w:rFonts w:cstheme="minorHAnsi"/>
                <w:lang w:val="en-GB" w:eastAsia="en-PH"/>
              </w:rPr>
              <w:t>(</w:t>
            </w:r>
            <w:r w:rsidR="006666AB">
              <w:rPr>
                <w:rFonts w:cstheme="minorHAnsi"/>
                <w:lang w:val="en-GB" w:eastAsia="en-PH"/>
              </w:rPr>
              <w:t>D</w:t>
            </w:r>
            <w:r>
              <w:rPr>
                <w:rFonts w:cstheme="minorHAnsi"/>
                <w:lang w:val="en-GB" w:eastAsia="en-PH"/>
              </w:rPr>
              <w:t>escription:</w:t>
            </w:r>
            <w:r w:rsidR="0098610D">
              <w:rPr>
                <w:rFonts w:cstheme="minorHAnsi"/>
                <w:lang w:val="en-GB" w:eastAsia="en-PH"/>
              </w:rPr>
              <w:t xml:space="preserve"> Network</w:t>
            </w:r>
            <w:r w:rsidRPr="00C504AA">
              <w:rPr>
                <w:rFonts w:cstheme="minorHAnsi"/>
                <w:lang w:val="en-GB" w:eastAsia="en-PH"/>
              </w:rPr>
              <w:t xml:space="preserve"> Solution Design </w:t>
            </w:r>
            <w:r w:rsidR="006666AB">
              <w:rPr>
                <w:rFonts w:cstheme="minorHAnsi"/>
                <w:lang w:val="en-GB" w:eastAsia="en-PH"/>
              </w:rPr>
              <w:t xml:space="preserve">fleet-wide </w:t>
            </w:r>
            <w:r w:rsidRPr="00C504AA">
              <w:rPr>
                <w:rFonts w:cstheme="minorHAnsi"/>
                <w:lang w:val="en-GB" w:eastAsia="en-PH"/>
              </w:rPr>
              <w:t>change</w:t>
            </w:r>
            <w:r>
              <w:rPr>
                <w:rFonts w:cstheme="minorHAnsi"/>
                <w:lang w:val="en-GB" w:eastAsia="en-PH"/>
              </w:rPr>
              <w:t>)</w:t>
            </w:r>
          </w:p>
        </w:tc>
      </w:tr>
      <w:tr w:rsidR="00D80B41" w:rsidRPr="005D7D93" w14:paraId="40FD0B2F" w14:textId="77777777" w:rsidTr="00D6578D">
        <w:trPr>
          <w:trHeight w:val="350"/>
        </w:trPr>
        <w:tc>
          <w:tcPr>
            <w:tcW w:w="146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6E5708E4" w14:textId="1298C0FB" w:rsidR="00D80B41" w:rsidRPr="00A94CB4" w:rsidRDefault="00D80B41" w:rsidP="00D80B41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CSE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1BFD0313" w14:textId="08BFD981" w:rsidR="00D80B41" w:rsidRPr="00A94CB4" w:rsidRDefault="00194C5C" w:rsidP="00D80B41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3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546BA746" w14:textId="1EB6859D" w:rsidR="00D80B41" w:rsidRPr="00897FE4" w:rsidRDefault="00D80B41" w:rsidP="00D80B41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 xml:space="preserve">Updates </w:t>
            </w:r>
            <w:r w:rsidR="0098610D">
              <w:rPr>
                <w:rFonts w:cstheme="minorHAnsi"/>
                <w:lang w:val="en-GB" w:eastAsia="en-PH"/>
              </w:rPr>
              <w:t xml:space="preserve">Network </w:t>
            </w:r>
            <w:r w:rsidR="00A62F10">
              <w:rPr>
                <w:lang w:val="en-GB"/>
              </w:rPr>
              <w:t>Solution Design</w:t>
            </w:r>
            <w:r w:rsidR="00A62F10">
              <w:rPr>
                <w:rFonts w:cstheme="minorHAnsi"/>
                <w:lang w:val="en-GB" w:eastAsia="en-PH"/>
              </w:rPr>
              <w:t xml:space="preserve"> by referencing the fleet wide change</w:t>
            </w:r>
          </w:p>
        </w:tc>
      </w:tr>
      <w:tr w:rsidR="00D80B41" w:rsidRPr="005D7D93" w14:paraId="72B10903" w14:textId="77777777" w:rsidTr="00D6578D">
        <w:trPr>
          <w:trHeight w:val="350"/>
        </w:trPr>
        <w:tc>
          <w:tcPr>
            <w:tcW w:w="146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46A2F359" w14:textId="094EE341" w:rsidR="00D80B41" w:rsidRPr="00A94CB4" w:rsidRDefault="00C504AA" w:rsidP="00D80B41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CSE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745E7F09" w14:textId="2010C0CA" w:rsidR="00D80B41" w:rsidRPr="00A94CB4" w:rsidRDefault="00194C5C" w:rsidP="00D80B41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4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3C7713" w14:textId="69ADDFCC" w:rsidR="00D80B41" w:rsidRPr="00897FE4" w:rsidRDefault="00C504AA" w:rsidP="00D80B41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Sends new</w:t>
            </w:r>
            <w:r w:rsidR="0098610D">
              <w:rPr>
                <w:rFonts w:cstheme="minorHAnsi"/>
                <w:lang w:val="en-GB" w:eastAsia="en-PH"/>
              </w:rPr>
              <w:t xml:space="preserve"> Network</w:t>
            </w:r>
            <w:r>
              <w:rPr>
                <w:rFonts w:cstheme="minorHAnsi"/>
                <w:lang w:val="en-GB" w:eastAsia="en-PH"/>
              </w:rPr>
              <w:t xml:space="preserve"> </w:t>
            </w:r>
            <w:r w:rsidR="00A62F10">
              <w:rPr>
                <w:lang w:val="en-GB"/>
              </w:rPr>
              <w:t>Solution Design</w:t>
            </w:r>
            <w:r w:rsidR="00A62F10">
              <w:rPr>
                <w:rFonts w:cstheme="minorHAnsi"/>
                <w:lang w:val="en-GB" w:eastAsia="en-PH"/>
              </w:rPr>
              <w:t xml:space="preserve"> </w:t>
            </w:r>
            <w:r>
              <w:rPr>
                <w:rFonts w:cstheme="minorHAnsi"/>
                <w:lang w:val="en-GB" w:eastAsia="en-PH"/>
              </w:rPr>
              <w:t>to customer for sign off</w:t>
            </w:r>
          </w:p>
        </w:tc>
      </w:tr>
      <w:tr w:rsidR="00577AD5" w:rsidRPr="005D7D93" w14:paraId="7D05029F" w14:textId="77777777" w:rsidTr="00D6578D">
        <w:trPr>
          <w:trHeight w:val="350"/>
        </w:trPr>
        <w:tc>
          <w:tcPr>
            <w:tcW w:w="146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4198D256" w14:textId="2F1FF1EB" w:rsidR="00577AD5" w:rsidRDefault="00577AD5" w:rsidP="00D80B41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Customer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1EC9FF5E" w14:textId="2601FBC7" w:rsidR="00577AD5" w:rsidRDefault="00194C5C" w:rsidP="00D80B41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5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566F9F" w14:textId="7207CDBD" w:rsidR="00577AD5" w:rsidRDefault="00577AD5" w:rsidP="00D80B41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Signs off</w:t>
            </w:r>
            <w:r w:rsidR="0098610D">
              <w:rPr>
                <w:rFonts w:cstheme="minorHAnsi"/>
                <w:lang w:val="en-GB" w:eastAsia="en-PH"/>
              </w:rPr>
              <w:t xml:space="preserve"> Network</w:t>
            </w:r>
            <w:r>
              <w:rPr>
                <w:rFonts w:cstheme="minorHAnsi"/>
                <w:lang w:val="en-GB" w:eastAsia="en-PH"/>
              </w:rPr>
              <w:t xml:space="preserve"> </w:t>
            </w:r>
            <w:r w:rsidR="00A62F10">
              <w:rPr>
                <w:lang w:val="en-GB"/>
              </w:rPr>
              <w:t>Solution Design</w:t>
            </w:r>
            <w:r w:rsidR="00A62F10">
              <w:rPr>
                <w:rFonts w:cstheme="minorHAnsi"/>
                <w:lang w:val="en-GB" w:eastAsia="en-PH"/>
              </w:rPr>
              <w:t xml:space="preserve"> </w:t>
            </w:r>
            <w:r>
              <w:rPr>
                <w:rFonts w:cstheme="minorHAnsi"/>
                <w:lang w:val="en-GB" w:eastAsia="en-PH"/>
              </w:rPr>
              <w:t>and confirms to CSE</w:t>
            </w:r>
          </w:p>
        </w:tc>
      </w:tr>
      <w:tr w:rsidR="002F28EA" w:rsidRPr="005D7D93" w14:paraId="4B5D4748" w14:textId="77777777" w:rsidTr="00D6578D">
        <w:trPr>
          <w:trHeight w:val="350"/>
        </w:trPr>
        <w:tc>
          <w:tcPr>
            <w:tcW w:w="146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7652AC28" w14:textId="5CA535B1" w:rsidR="002F28EA" w:rsidRPr="00577AD5" w:rsidRDefault="002F28EA" w:rsidP="00D80B41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 w:rsidRPr="00577AD5">
              <w:rPr>
                <w:rFonts w:cstheme="minorHAnsi"/>
                <w:b/>
                <w:bCs/>
                <w:lang w:val="en-GB" w:eastAsia="en-PH"/>
              </w:rPr>
              <w:t>CSE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5CA369A6" w14:textId="274A6C0F" w:rsidR="002F28EA" w:rsidRPr="00577AD5" w:rsidRDefault="00194C5C" w:rsidP="00D80B41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6</w:t>
            </w:r>
            <w:r w:rsidR="002F28EA">
              <w:rPr>
                <w:rFonts w:cstheme="minorHAnsi"/>
                <w:b/>
                <w:bCs/>
                <w:lang w:val="en-GB" w:eastAsia="en-PH"/>
              </w:rPr>
              <w:t>.1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18ED89" w14:textId="088B6DA9" w:rsidR="002F28EA" w:rsidRPr="00577AD5" w:rsidRDefault="005771B7" w:rsidP="00D80B41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R</w:t>
            </w:r>
            <w:r w:rsidR="002F28EA" w:rsidRPr="00577AD5">
              <w:rPr>
                <w:rFonts w:cstheme="minorHAnsi"/>
                <w:lang w:val="en-GB" w:eastAsia="en-PH"/>
              </w:rPr>
              <w:t xml:space="preserve">eceives sign off </w:t>
            </w:r>
            <w:r w:rsidR="00A52B48">
              <w:rPr>
                <w:rFonts w:cstheme="minorHAnsi"/>
                <w:lang w:val="en-GB" w:eastAsia="en-PH"/>
              </w:rPr>
              <w:t xml:space="preserve">from customer </w:t>
            </w:r>
            <w:r w:rsidR="002F28EA">
              <w:rPr>
                <w:rFonts w:cstheme="minorHAnsi"/>
                <w:lang w:val="en-GB" w:eastAsia="en-PH"/>
              </w:rPr>
              <w:t xml:space="preserve">and </w:t>
            </w:r>
            <w:r w:rsidR="00A52B48">
              <w:rPr>
                <w:rFonts w:cstheme="minorHAnsi"/>
                <w:lang w:val="en-GB" w:eastAsia="en-PH"/>
              </w:rPr>
              <w:t xml:space="preserve">signs the </w:t>
            </w:r>
            <w:r w:rsidR="00A52B48">
              <w:rPr>
                <w:lang w:val="en-GB"/>
              </w:rPr>
              <w:t>Solution Design</w:t>
            </w:r>
          </w:p>
        </w:tc>
      </w:tr>
      <w:tr w:rsidR="00194C5C" w:rsidRPr="005D7D93" w14:paraId="3511E7CD" w14:textId="77777777" w:rsidTr="00D6578D">
        <w:trPr>
          <w:trHeight w:val="350"/>
        </w:trPr>
        <w:tc>
          <w:tcPr>
            <w:tcW w:w="1461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5D53976E" w14:textId="77777777" w:rsidR="00194C5C" w:rsidRPr="00577AD5" w:rsidRDefault="00194C5C" w:rsidP="00D80B41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6AE540AF" w14:textId="08197BF4" w:rsidR="00194C5C" w:rsidRDefault="00194C5C" w:rsidP="00D80B41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 xml:space="preserve">6.2 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EF5EB9" w14:textId="47A2518B" w:rsidR="00194C5C" w:rsidRDefault="00194C5C" w:rsidP="00194C5C">
            <w:pPr>
              <w:spacing w:after="0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Sends updated Network Solution design to (</w:t>
            </w:r>
            <w:hyperlink r:id="rId11" w:history="1">
              <w:r w:rsidRPr="00933648">
                <w:rPr>
                  <w:rStyle w:val="Hyperlink"/>
                  <w:rFonts w:cstheme="minorHAnsi"/>
                  <w:lang w:val="en-GB" w:eastAsia="en-PH"/>
                </w:rPr>
                <w:t>servicedesk@marlink.com</w:t>
              </w:r>
            </w:hyperlink>
            <w:r>
              <w:rPr>
                <w:rFonts w:cstheme="minorHAnsi"/>
                <w:lang w:val="en-GB" w:eastAsia="en-PH"/>
              </w:rPr>
              <w:t>)</w:t>
            </w:r>
            <w:ins w:id="0" w:author="POTVIN, Coline" w:date="2025-01-09T14:54:00Z" w16du:dateUtc="2025-01-09T13:54:00Z">
              <w:r w:rsidR="002465EF">
                <w:rPr>
                  <w:rFonts w:cstheme="minorHAnsi"/>
                  <w:lang w:val="en-GB" w:eastAsia="en-PH"/>
                </w:rPr>
                <w:t>. Advised subject line: “</w:t>
              </w:r>
            </w:ins>
            <w:ins w:id="1" w:author="POTVIN, Coline" w:date="2025-01-09T14:53:00Z">
              <w:r w:rsidR="002465EF" w:rsidRPr="002465EF">
                <w:rPr>
                  <w:rFonts w:cstheme="minorHAnsi"/>
                  <w:lang w:val="en-GB" w:eastAsia="en-PH"/>
                </w:rPr>
                <w:t>Network Solution Design fleet-wide change request</w:t>
              </w:r>
            </w:ins>
            <w:ins w:id="2" w:author="POTVIN, Coline" w:date="2025-01-09T14:54:00Z" w16du:dateUtc="2025-01-09T13:54:00Z">
              <w:r w:rsidR="002465EF">
                <w:rPr>
                  <w:rFonts w:cstheme="minorHAnsi"/>
                  <w:lang w:val="en-GB" w:eastAsia="en-PH"/>
                </w:rPr>
                <w:t xml:space="preserve"> for CCTS”</w:t>
              </w:r>
            </w:ins>
          </w:p>
        </w:tc>
      </w:tr>
      <w:tr w:rsidR="00194C5C" w:rsidRPr="005D7D93" w14:paraId="4494F7DB" w14:textId="77777777" w:rsidTr="00D6578D">
        <w:trPr>
          <w:trHeight w:val="350"/>
        </w:trPr>
        <w:tc>
          <w:tcPr>
            <w:tcW w:w="1461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31B10B75" w14:textId="5A5A939C" w:rsidR="00194C5C" w:rsidRPr="00577AD5" w:rsidRDefault="002C61BE" w:rsidP="00D80B41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ins w:id="3" w:author="POTVIN, Coline" w:date="2025-01-09T15:35:00Z" w16du:dateUtc="2025-01-09T14:35:00Z">
              <w:r>
                <w:rPr>
                  <w:rFonts w:cstheme="minorHAnsi"/>
                  <w:b/>
                  <w:bCs/>
                  <w:lang w:val="en-GB" w:eastAsia="en-PH"/>
                </w:rPr>
                <w:t>RCS</w:t>
              </w:r>
            </w:ins>
            <w:del w:id="4" w:author="POTVIN, Coline" w:date="2025-01-09T15:35:00Z" w16du:dateUtc="2025-01-09T14:35:00Z">
              <w:r w:rsidR="00194C5C" w:rsidDel="002C61BE">
                <w:rPr>
                  <w:rFonts w:cstheme="minorHAnsi"/>
                  <w:b/>
                  <w:bCs/>
                  <w:lang w:val="en-GB" w:eastAsia="en-PH"/>
                </w:rPr>
                <w:delText xml:space="preserve">SD </w:delText>
              </w:r>
            </w:del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7011482A" w14:textId="50E8210B" w:rsidR="00194C5C" w:rsidRDefault="00194C5C" w:rsidP="00D80B41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7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0A6A18" w14:textId="7E6FA4CF" w:rsidR="00194C5C" w:rsidRDefault="00194C5C" w:rsidP="00D80B41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Create ticket and assign it to CCTS</w:t>
            </w:r>
          </w:p>
        </w:tc>
      </w:tr>
      <w:tr w:rsidR="00577AD5" w:rsidRPr="005D7D93" w14:paraId="0AE99F6B" w14:textId="77777777" w:rsidTr="00D6578D">
        <w:trPr>
          <w:trHeight w:val="350"/>
        </w:trPr>
        <w:tc>
          <w:tcPr>
            <w:tcW w:w="146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02773729" w14:textId="060DDF62" w:rsidR="00577AD5" w:rsidRDefault="00577AD5" w:rsidP="00577A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CCTS</w:t>
            </w:r>
            <w:r w:rsidR="00A90137">
              <w:rPr>
                <w:rFonts w:cstheme="minorHAnsi"/>
                <w:b/>
                <w:bCs/>
                <w:lang w:eastAsia="en-PH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328BC7C2" w14:textId="263D07FB" w:rsidR="00577AD5" w:rsidRDefault="005771B7" w:rsidP="00577A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8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77B293B" w14:textId="21829309" w:rsidR="00577AD5" w:rsidRPr="00897FE4" w:rsidRDefault="00577AD5" w:rsidP="00577AD5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Executes the change and asks customer to test</w:t>
            </w:r>
          </w:p>
        </w:tc>
      </w:tr>
      <w:tr w:rsidR="00577AD5" w:rsidRPr="005D7D93" w14:paraId="3776F434" w14:textId="77777777" w:rsidTr="00D6578D">
        <w:trPr>
          <w:trHeight w:val="350"/>
        </w:trPr>
        <w:tc>
          <w:tcPr>
            <w:tcW w:w="146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66BF43D6" w14:textId="77777777" w:rsidR="00577AD5" w:rsidRPr="00A94CB4" w:rsidRDefault="00577AD5" w:rsidP="00577A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A94CB4">
              <w:rPr>
                <w:rFonts w:cstheme="minorHAnsi"/>
                <w:b/>
                <w:bCs/>
                <w:lang w:eastAsia="en-PH"/>
              </w:rPr>
              <w:t>Customer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529A5A55" w14:textId="46143E02" w:rsidR="00577AD5" w:rsidRPr="00A94CB4" w:rsidRDefault="005771B7" w:rsidP="00577A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9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068856CF" w14:textId="0EE24068" w:rsidR="00577AD5" w:rsidRPr="004215C3" w:rsidRDefault="00577AD5" w:rsidP="00D6578D">
            <w:pPr>
              <w:spacing w:after="0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Tests the change and sends answer to CCTS</w:t>
            </w:r>
            <w:r w:rsidR="00A90137">
              <w:rPr>
                <w:rFonts w:cstheme="minorHAnsi"/>
                <w:lang w:val="en-GB" w:eastAsia="en-PH"/>
              </w:rPr>
              <w:t xml:space="preserve"> </w:t>
            </w:r>
            <w:r>
              <w:rPr>
                <w:rFonts w:cstheme="minorHAnsi"/>
                <w:lang w:val="en-GB" w:eastAsia="en-PH"/>
              </w:rPr>
              <w:t>(</w:t>
            </w:r>
            <w:hyperlink r:id="rId12" w:history="1">
              <w:r w:rsidRPr="00933648">
                <w:rPr>
                  <w:rStyle w:val="Hyperlink"/>
                  <w:rFonts w:cstheme="minorHAnsi"/>
                  <w:lang w:val="en-GB" w:eastAsia="en-PH"/>
                </w:rPr>
                <w:t>servicedesk@marlink.com</w:t>
              </w:r>
            </w:hyperlink>
            <w:r>
              <w:rPr>
                <w:rFonts w:cstheme="minorHAnsi"/>
                <w:lang w:val="en-GB" w:eastAsia="en-PH"/>
              </w:rPr>
              <w:t>)</w:t>
            </w:r>
          </w:p>
        </w:tc>
      </w:tr>
      <w:tr w:rsidR="005771B7" w:rsidRPr="005D7D93" w14:paraId="4F1789D5" w14:textId="77777777" w:rsidTr="00D6578D">
        <w:trPr>
          <w:trHeight w:val="350"/>
        </w:trPr>
        <w:tc>
          <w:tcPr>
            <w:tcW w:w="1461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698340C9" w14:textId="073A73B7" w:rsidR="005771B7" w:rsidRPr="00A94CB4" w:rsidRDefault="005771B7" w:rsidP="00577A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CCTS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6B594D50" w14:textId="391F8C50" w:rsidR="005771B7" w:rsidRPr="00A94CB4" w:rsidRDefault="005771B7" w:rsidP="00577A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10.1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F7DE49" w14:textId="4470E0AC" w:rsidR="005771B7" w:rsidRPr="004215C3" w:rsidRDefault="005771B7" w:rsidP="00577AD5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If test ok, CCTS</w:t>
            </w:r>
          </w:p>
        </w:tc>
      </w:tr>
      <w:tr w:rsidR="00D6578D" w:rsidRPr="005D7D93" w14:paraId="34ABA25E" w14:textId="77777777" w:rsidTr="00D6578D">
        <w:trPr>
          <w:trHeight w:val="350"/>
        </w:trPr>
        <w:tc>
          <w:tcPr>
            <w:tcW w:w="1461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087B7DEF" w14:textId="77777777" w:rsidR="00D6578D" w:rsidRPr="0039348B" w:rsidRDefault="00D6578D" w:rsidP="00577A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049AF373" w14:textId="2C3C7525" w:rsidR="00D6578D" w:rsidRDefault="00D6578D" w:rsidP="00577A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10.1.1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7A2A0A" w14:textId="0D5133AF" w:rsidR="00D6578D" w:rsidRDefault="00D6578D" w:rsidP="00577AD5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Implements the change and confirms to customer</w:t>
            </w:r>
          </w:p>
        </w:tc>
      </w:tr>
      <w:tr w:rsidR="00D6578D" w:rsidRPr="005D7D93" w14:paraId="13D336B5" w14:textId="77777777" w:rsidTr="00D6578D">
        <w:trPr>
          <w:trHeight w:val="350"/>
        </w:trPr>
        <w:tc>
          <w:tcPr>
            <w:tcW w:w="1461" w:type="dxa"/>
            <w:vMerge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1BAAE269" w14:textId="77777777" w:rsidR="00D6578D" w:rsidRPr="008D5D45" w:rsidRDefault="00D6578D" w:rsidP="00577A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05BC928A" w14:textId="0A314B5E" w:rsidR="00D6578D" w:rsidRDefault="00D6578D" w:rsidP="00577A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10.1.2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E4E7B0C" w14:textId="5E017BAC" w:rsidR="00D6578D" w:rsidRDefault="00D6578D" w:rsidP="00577AD5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 w:rsidRPr="00D6578D">
              <w:rPr>
                <w:rFonts w:cstheme="minorHAnsi"/>
                <w:lang w:val="en-GB" w:eastAsia="en-PH"/>
              </w:rPr>
              <w:t>Records the change</w:t>
            </w:r>
            <w:r w:rsidR="00A52B48">
              <w:rPr>
                <w:rFonts w:cstheme="minorHAnsi"/>
                <w:lang w:val="en-GB" w:eastAsia="en-PH"/>
              </w:rPr>
              <w:t xml:space="preserve"> in the Excel document</w:t>
            </w:r>
            <w:r w:rsidRPr="00D6578D">
              <w:rPr>
                <w:rFonts w:cstheme="minorHAnsi"/>
                <w:lang w:val="en-GB" w:eastAsia="en-PH"/>
              </w:rPr>
              <w:t xml:space="preserve"> and uploads the</w:t>
            </w:r>
            <w:r w:rsidR="00AF6C11">
              <w:rPr>
                <w:rFonts w:cstheme="minorHAnsi"/>
                <w:lang w:val="en-GB" w:eastAsia="en-PH"/>
              </w:rPr>
              <w:t xml:space="preserve"> Network</w:t>
            </w:r>
            <w:r w:rsidRPr="00D6578D">
              <w:rPr>
                <w:rFonts w:cstheme="minorHAnsi"/>
                <w:lang w:val="en-GB" w:eastAsia="en-PH"/>
              </w:rPr>
              <w:t xml:space="preserve"> Solution Design document latest version in M</w:t>
            </w:r>
            <w:r>
              <w:rPr>
                <w:rFonts w:cstheme="minorHAnsi"/>
                <w:lang w:val="en-GB" w:eastAsia="en-PH"/>
              </w:rPr>
              <w:t>ERITS</w:t>
            </w:r>
            <w:r w:rsidRPr="00D6578D">
              <w:rPr>
                <w:rFonts w:cstheme="minorHAnsi"/>
                <w:lang w:val="en-GB" w:eastAsia="en-PH"/>
              </w:rPr>
              <w:t xml:space="preserve"> on the SharePoint at company level</w:t>
            </w:r>
          </w:p>
        </w:tc>
      </w:tr>
      <w:tr w:rsidR="005771B7" w:rsidRPr="005D7D93" w14:paraId="47CA1744" w14:textId="77777777" w:rsidTr="00D6578D">
        <w:trPr>
          <w:trHeight w:val="350"/>
        </w:trPr>
        <w:tc>
          <w:tcPr>
            <w:tcW w:w="1461" w:type="dxa"/>
            <w:vMerge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550F9F1F" w14:textId="16F93EE6" w:rsidR="005771B7" w:rsidRPr="002F28EA" w:rsidRDefault="005771B7" w:rsidP="00577A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535853EF" w14:textId="25E16F8C" w:rsidR="005771B7" w:rsidRPr="002F28EA" w:rsidRDefault="00D6578D" w:rsidP="00577A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10.1.3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98D256" w14:textId="4A551037" w:rsidR="005771B7" w:rsidRPr="004215C3" w:rsidRDefault="00D6578D" w:rsidP="00A90137">
            <w:pPr>
              <w:spacing w:after="0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 xml:space="preserve">Updates TKT </w:t>
            </w:r>
            <w:ins w:id="5" w:author="POTVIN, Coline" w:date="2025-01-09T14:48:00Z" w16du:dateUtc="2025-01-09T13:48:00Z">
              <w:r w:rsidR="00194C5C">
                <w:rPr>
                  <w:rFonts w:cstheme="minorHAnsi"/>
                  <w:lang w:val="en-GB" w:eastAsia="en-PH"/>
                </w:rPr>
                <w:t xml:space="preserve">and inform CSE that the change has been implemented </w:t>
              </w:r>
            </w:ins>
            <w:r>
              <w:rPr>
                <w:rFonts w:cstheme="minorHAnsi"/>
                <w:lang w:val="en-GB" w:eastAsia="en-PH"/>
              </w:rPr>
              <w:t>for information</w:t>
            </w:r>
          </w:p>
        </w:tc>
      </w:tr>
      <w:tr w:rsidR="00D6578D" w:rsidRPr="005D7D93" w14:paraId="0BC3B348" w14:textId="77777777" w:rsidTr="00D6578D">
        <w:trPr>
          <w:trHeight w:val="350"/>
        </w:trPr>
        <w:tc>
          <w:tcPr>
            <w:tcW w:w="1461" w:type="dxa"/>
            <w:vMerge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7222A25C" w14:textId="77777777" w:rsidR="00D6578D" w:rsidRPr="002F28EA" w:rsidRDefault="00D6578D" w:rsidP="00D6578D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35BB8DAC" w14:textId="798E7969" w:rsidR="00D6578D" w:rsidRDefault="00D6578D" w:rsidP="00D6578D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10.2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36C8D6" w14:textId="3FDB6153" w:rsidR="00D6578D" w:rsidRDefault="00D6578D" w:rsidP="00D6578D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 xml:space="preserve">If test not ok, CCTS </w:t>
            </w:r>
            <w:proofErr w:type="spellStart"/>
            <w:ins w:id="6" w:author="POTVIN, Coline" w:date="2025-01-09T14:49:00Z" w16du:dateUtc="2025-01-09T13:49:00Z">
              <w:r w:rsidR="00194C5C">
                <w:rPr>
                  <w:rFonts w:cstheme="minorHAnsi"/>
                  <w:lang w:eastAsia="en-PH"/>
                </w:rPr>
                <w:t>sends</w:t>
              </w:r>
              <w:proofErr w:type="spellEnd"/>
              <w:r w:rsidR="00194C5C">
                <w:rPr>
                  <w:rFonts w:cstheme="minorHAnsi"/>
                  <w:lang w:eastAsia="en-PH"/>
                </w:rPr>
                <w:t xml:space="preserve"> email </w:t>
              </w:r>
              <w:proofErr w:type="spellStart"/>
              <w:r w:rsidR="00194C5C">
                <w:rPr>
                  <w:rFonts w:cstheme="minorHAnsi"/>
                  <w:lang w:eastAsia="en-PH"/>
                </w:rPr>
                <w:t>to</w:t>
              </w:r>
              <w:proofErr w:type="spellEnd"/>
              <w:r w:rsidR="00194C5C">
                <w:rPr>
                  <w:rFonts w:cstheme="minorHAnsi"/>
                  <w:lang w:eastAsia="en-PH"/>
                </w:rPr>
                <w:t xml:space="preserve"> CSE</w:t>
              </w:r>
            </w:ins>
            <w:r w:rsidR="0039348B">
              <w:rPr>
                <w:rFonts w:cstheme="minorHAnsi"/>
                <w:lang w:val="en-GB" w:eastAsia="en-PH"/>
              </w:rPr>
              <w:t xml:space="preserve"> </w:t>
            </w:r>
            <w:r>
              <w:rPr>
                <w:rFonts w:cstheme="minorHAnsi"/>
                <w:lang w:val="en-GB" w:eastAsia="en-PH"/>
              </w:rPr>
              <w:t>to double check</w:t>
            </w:r>
          </w:p>
        </w:tc>
      </w:tr>
      <w:tr w:rsidR="00D6578D" w:rsidRPr="00D80B41" w14:paraId="1E368322" w14:textId="77777777" w:rsidTr="00D6578D">
        <w:trPr>
          <w:trHeight w:val="350"/>
        </w:trPr>
        <w:tc>
          <w:tcPr>
            <w:tcW w:w="146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0DAECF25" w14:textId="194818F7" w:rsidR="00D6578D" w:rsidRPr="002F28EA" w:rsidRDefault="00D6578D" w:rsidP="00D6578D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CSE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064D8806" w14:textId="47F409FF" w:rsidR="00D6578D" w:rsidRDefault="00D6578D" w:rsidP="00D6578D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11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680FE4" w14:textId="79E82684" w:rsidR="00D6578D" w:rsidRDefault="00D6578D" w:rsidP="00D6578D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Restarts process from step 4</w:t>
            </w:r>
          </w:p>
        </w:tc>
      </w:tr>
      <w:tr w:rsidR="00D6578D" w:rsidRPr="00D80B41" w14:paraId="053F91C1" w14:textId="77777777" w:rsidTr="00D6578D">
        <w:trPr>
          <w:trHeight w:val="350"/>
        </w:trPr>
        <w:tc>
          <w:tcPr>
            <w:tcW w:w="146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2EEB6671" w14:textId="77777777" w:rsidR="00D6578D" w:rsidRPr="00017AFC" w:rsidRDefault="00D6578D" w:rsidP="00D6578D">
            <w:pPr>
              <w:spacing w:after="0"/>
              <w:jc w:val="center"/>
              <w:rPr>
                <w:rFonts w:cstheme="minorHAnsi"/>
                <w:b/>
                <w:bCs/>
                <w:i/>
                <w:iCs/>
                <w:lang w:eastAsia="en-PH"/>
              </w:rPr>
            </w:pPr>
            <w:r w:rsidRPr="00017AFC">
              <w:rPr>
                <w:rFonts w:cstheme="minorHAnsi"/>
                <w:b/>
                <w:bCs/>
                <w:i/>
                <w:iCs/>
                <w:lang w:eastAsia="en-PH"/>
              </w:rPr>
              <w:t>Billing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17C5D59E" w14:textId="6FB98D18" w:rsidR="00D6578D" w:rsidRPr="00017AFC" w:rsidRDefault="00D6578D" w:rsidP="00D6578D">
            <w:pPr>
              <w:spacing w:after="0"/>
              <w:jc w:val="center"/>
              <w:rPr>
                <w:rFonts w:cstheme="minorHAnsi"/>
                <w:b/>
                <w:bCs/>
                <w:i/>
                <w:iCs/>
                <w:lang w:eastAsia="en-PH"/>
              </w:rPr>
            </w:pPr>
            <w:r w:rsidRPr="00017AFC">
              <w:rPr>
                <w:rFonts w:cstheme="minorHAnsi"/>
                <w:b/>
                <w:bCs/>
                <w:i/>
                <w:iCs/>
                <w:lang w:eastAsia="en-PH"/>
              </w:rPr>
              <w:t>12</w:t>
            </w:r>
          </w:p>
        </w:tc>
        <w:tc>
          <w:tcPr>
            <w:tcW w:w="701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3C598F6B" w14:textId="77777777" w:rsidR="00194C5C" w:rsidRDefault="00D6578D" w:rsidP="00D6578D">
            <w:pPr>
              <w:spacing w:after="0"/>
              <w:jc w:val="both"/>
              <w:rPr>
                <w:ins w:id="7" w:author="POTVIN, Coline" w:date="2025-01-09T14:49:00Z" w16du:dateUtc="2025-01-09T13:49:00Z"/>
                <w:rFonts w:cstheme="minorHAnsi"/>
                <w:i/>
                <w:iCs/>
                <w:lang w:val="en-GB" w:eastAsia="en-PH"/>
              </w:rPr>
            </w:pPr>
            <w:r w:rsidRPr="00017AFC">
              <w:rPr>
                <w:rFonts w:cstheme="minorHAnsi"/>
                <w:i/>
                <w:iCs/>
                <w:lang w:val="en-GB" w:eastAsia="en-PH"/>
              </w:rPr>
              <w:t>Invoices customer (MTMS)</w:t>
            </w:r>
            <w:ins w:id="8" w:author="POTVIN, Coline" w:date="2025-01-09T14:49:00Z" w16du:dateUtc="2025-01-09T13:49:00Z">
              <w:r w:rsidR="00194C5C">
                <w:rPr>
                  <w:rFonts w:cstheme="minorHAnsi"/>
                  <w:i/>
                  <w:iCs/>
                  <w:lang w:val="en-GB" w:eastAsia="en-PH"/>
                </w:rPr>
                <w:t xml:space="preserve"> </w:t>
              </w:r>
            </w:ins>
          </w:p>
          <w:p w14:paraId="1BA0DCB3" w14:textId="4AC9D768" w:rsidR="00D6578D" w:rsidRPr="00017AFC" w:rsidRDefault="00194C5C" w:rsidP="00D6578D">
            <w:pPr>
              <w:spacing w:after="0"/>
              <w:jc w:val="both"/>
              <w:rPr>
                <w:rFonts w:cstheme="minorHAnsi"/>
                <w:i/>
                <w:iCs/>
                <w:lang w:val="en-GB" w:eastAsia="en-PH"/>
              </w:rPr>
            </w:pPr>
            <w:ins w:id="9" w:author="POTVIN, Coline" w:date="2025-01-09T14:49:00Z" w16du:dateUtc="2025-01-09T13:49:00Z">
              <w:r>
                <w:rPr>
                  <w:rFonts w:cstheme="minorHAnsi"/>
                  <w:i/>
                  <w:iCs/>
                  <w:lang w:val="en-GB" w:eastAsia="en-PH"/>
                </w:rPr>
                <w:t xml:space="preserve">– Until </w:t>
              </w:r>
              <w:proofErr w:type="spellStart"/>
              <w:r>
                <w:rPr>
                  <w:rFonts w:cstheme="minorHAnsi"/>
                  <w:i/>
                  <w:iCs/>
                  <w:lang w:val="en-GB" w:eastAsia="en-PH"/>
                </w:rPr>
                <w:t>eCOF</w:t>
              </w:r>
              <w:proofErr w:type="spellEnd"/>
              <w:r>
                <w:rPr>
                  <w:rFonts w:cstheme="minorHAnsi"/>
                  <w:i/>
                  <w:iCs/>
                  <w:lang w:val="en-GB" w:eastAsia="en-PH"/>
                </w:rPr>
                <w:t xml:space="preserve"> is in place, Coline Potvin will relay the changes to bill </w:t>
              </w:r>
            </w:ins>
          </w:p>
        </w:tc>
      </w:tr>
    </w:tbl>
    <w:p w14:paraId="06203720" w14:textId="77777777" w:rsidR="00897FE4" w:rsidRDefault="00897FE4" w:rsidP="00897FE4">
      <w:pPr>
        <w:rPr>
          <w:lang w:val="en-GB"/>
        </w:rPr>
      </w:pPr>
    </w:p>
    <w:sectPr w:rsidR="00897FE4" w:rsidSect="000062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134" w:bottom="1418" w:left="1134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5857F" w14:textId="77777777" w:rsidR="001A0D43" w:rsidRDefault="001A0D43" w:rsidP="003723F3">
      <w:r>
        <w:separator/>
      </w:r>
    </w:p>
  </w:endnote>
  <w:endnote w:type="continuationSeparator" w:id="0">
    <w:p w14:paraId="245523B2" w14:textId="77777777" w:rsidR="001A0D43" w:rsidRDefault="001A0D43" w:rsidP="003723F3">
      <w:r>
        <w:continuationSeparator/>
      </w:r>
    </w:p>
  </w:endnote>
  <w:endnote w:type="continuationNotice" w:id="1">
    <w:p w14:paraId="50E4DF84" w14:textId="77777777" w:rsidR="001A0D43" w:rsidRDefault="001A0D4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IBM Plex Sans Medium">
    <w:panose1 w:val="020B0603050203000203"/>
    <w:charset w:val="00"/>
    <w:family w:val="swiss"/>
    <w:pitch w:val="variable"/>
    <w:sig w:usb0="A00002EF" w:usb1="5000203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 Plex Sans Light">
    <w:panose1 w:val="020B0403050203000203"/>
    <w:charset w:val="00"/>
    <w:family w:val="swiss"/>
    <w:pitch w:val="variable"/>
    <w:sig w:usb0="A00002EF" w:usb1="5000203B" w:usb2="00000000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96BC" w14:textId="77777777" w:rsidR="00BD4ECA" w:rsidRDefault="00BD4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68D52" w14:textId="30037D48" w:rsidR="00F3138C" w:rsidRPr="005D7D93" w:rsidRDefault="005867DD" w:rsidP="00080C1C">
    <w:pPr>
      <w:pStyle w:val="Footer"/>
      <w:tabs>
        <w:tab w:val="clear" w:pos="9084"/>
        <w:tab w:val="clear" w:pos="9300"/>
        <w:tab w:val="right" w:pos="9072"/>
      </w:tabs>
      <w:ind w:left="108"/>
      <w:rPr>
        <w:noProof/>
        <w:szCs w:val="16"/>
        <w:lang w:val="en-GB"/>
      </w:rPr>
    </w:pPr>
    <w:r w:rsidRPr="008910FC">
      <w:rPr>
        <w:noProof/>
        <w:szCs w:val="16"/>
      </w:rPr>
      <w:drawing>
        <wp:anchor distT="0" distB="0" distL="114300" distR="114300" simplePos="0" relativeHeight="251663872" behindDoc="1" locked="0" layoutInCell="1" allowOverlap="1" wp14:anchorId="32349336" wp14:editId="69E27D49">
          <wp:simplePos x="0" y="0"/>
          <wp:positionH relativeFrom="column">
            <wp:posOffset>-1996440</wp:posOffset>
          </wp:positionH>
          <wp:positionV relativeFrom="paragraph">
            <wp:posOffset>-2042160</wp:posOffset>
          </wp:positionV>
          <wp:extent cx="3452649" cy="3681538"/>
          <wp:effectExtent l="0" t="0" r="0" b="0"/>
          <wp:wrapNone/>
          <wp:docPr id="224527221" name="Picture 224527221" descr="A blue triangl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triangle logo&#10;&#10;Description automatically generated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649" cy="368153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752" w:rsidRPr="0018365F">
      <w:rPr>
        <w:noProof/>
        <w:szCs w:val="16"/>
      </w:rPr>
      <mc:AlternateContent>
        <mc:Choice Requires="wps">
          <w:drawing>
            <wp:anchor distT="45720" distB="45720" distL="114300" distR="114300" simplePos="0" relativeHeight="251659776" behindDoc="1" locked="0" layoutInCell="1" allowOverlap="1" wp14:anchorId="2DA36E08" wp14:editId="2400F58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689860" cy="354965"/>
              <wp:effectExtent l="0" t="0" r="0" b="0"/>
              <wp:wrapThrough wrapText="bothSides">
                <wp:wrapPolygon edited="0">
                  <wp:start x="459" y="0"/>
                  <wp:lineTo x="459" y="19707"/>
                  <wp:lineTo x="21110" y="19707"/>
                  <wp:lineTo x="21110" y="0"/>
                  <wp:lineTo x="459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9860" cy="354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F34879" w14:textId="77777777" w:rsidR="00487752" w:rsidRPr="00487752" w:rsidRDefault="00487752" w:rsidP="00487752">
                          <w:pPr>
                            <w:pStyle w:val="Footer"/>
                            <w:jc w:val="center"/>
                            <w:rPr>
                              <w:rFonts w:cs="Calibri"/>
                              <w:szCs w:val="16"/>
                              <w:lang w:val="en-US"/>
                            </w:rPr>
                          </w:pPr>
                          <w:r w:rsidRPr="00487752">
                            <w:rPr>
                              <w:rFonts w:cs="Calibri"/>
                              <w:szCs w:val="16"/>
                              <w:lang w:val="en-US"/>
                            </w:rPr>
                            <w:t>Classified Confidential - Only for Internal Use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A36E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211.8pt;height:27.95pt;z-index:-2516567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" filled="f" stroked="f">
              <v:textbox>
                <w:txbxContent>
                  <w:p w14:paraId="10F34879" w14:textId="77777777" w:rsidR="00487752" w:rsidRPr="00487752" w:rsidRDefault="00487752" w:rsidP="00487752">
                    <w:pPr>
                      <w:pStyle w:val="Footer"/>
                      <w:jc w:val="center"/>
                      <w:rPr>
                        <w:rFonts w:cs="Calibri"/>
                        <w:szCs w:val="16"/>
                        <w:lang w:val="en-US"/>
                      </w:rPr>
                    </w:pPr>
                    <w:r w:rsidRPr="00487752">
                      <w:rPr>
                        <w:rFonts w:cs="Calibri"/>
                        <w:szCs w:val="16"/>
                        <w:lang w:val="en-US"/>
                      </w:rPr>
                      <w:t>Classified Confidential - Only for Internal Use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 w:rsidR="00080C1C" w:rsidRPr="005D7D93">
      <w:rPr>
        <w:noProof/>
        <w:szCs w:val="16"/>
        <w:lang w:val="en-GB"/>
      </w:rPr>
      <w:t>Network</w:t>
    </w:r>
    <w:r w:rsidR="004A5FF3" w:rsidRPr="004A5FF3">
      <w:rPr>
        <w:noProof/>
        <w:szCs w:val="16"/>
        <w:lang w:val="en-US"/>
      </w:rPr>
      <w:t xml:space="preserve"> Solution Design Service Process </w:t>
    </w:r>
    <w:r w:rsidR="00AF3063" w:rsidRPr="00AF3063">
      <w:rPr>
        <w:rFonts w:cs="Calibri"/>
        <w:lang w:val="en-GB"/>
      </w:rPr>
      <w:t xml:space="preserve">| CCCS </w:t>
    </w:r>
    <w:r w:rsidR="00CA75DE">
      <w:rPr>
        <w:rFonts w:cs="Calibri"/>
        <w:lang w:val="en-GB"/>
      </w:rPr>
      <w:t>–</w:t>
    </w:r>
    <w:r w:rsidR="00AF3063" w:rsidRPr="00AF3063">
      <w:rPr>
        <w:rFonts w:cs="Calibri"/>
        <w:lang w:val="en-GB"/>
      </w:rPr>
      <w:t xml:space="preserve"> </w:t>
    </w:r>
    <w:ins w:id="10" w:author="POTVIN, Coline" w:date="2025-01-09T14:55:00Z" w16du:dateUtc="2025-01-09T13:55:00Z">
      <w:r w:rsidR="00BD4ECA">
        <w:rPr>
          <w:rFonts w:cs="Calibri"/>
          <w:lang w:val="en-GB"/>
        </w:rPr>
        <w:t>January 2025</w:t>
      </w:r>
    </w:ins>
    <w:r w:rsidR="00F3138C" w:rsidRPr="00B80855">
      <w:rPr>
        <w:rFonts w:cs="Calibri"/>
        <w:lang w:val="en-GB"/>
      </w:rPr>
      <w:tab/>
    </w:r>
    <w:r w:rsidR="00F3138C" w:rsidRPr="00B80855">
      <w:rPr>
        <w:rFonts w:cs="Calibri"/>
        <w:lang w:val="en-GB"/>
      </w:rPr>
      <w:sym w:font="Symbol" w:char="00D3"/>
    </w:r>
    <w:r w:rsidR="00F3138C" w:rsidRPr="00B80855">
      <w:rPr>
        <w:rFonts w:cs="Calibri"/>
        <w:lang w:val="en-GB"/>
      </w:rPr>
      <w:t xml:space="preserve"> Marlink </w:t>
    </w:r>
    <w:r w:rsidR="00F3138C" w:rsidRPr="00B80855">
      <w:rPr>
        <w:rFonts w:cs="Calibri"/>
        <w:color w:val="4D4D4F"/>
        <w:lang w:val="en-GB"/>
      </w:rPr>
      <w:t>●</w:t>
    </w:r>
    <w:r w:rsidR="00F3138C" w:rsidRPr="00B80855">
      <w:rPr>
        <w:rFonts w:cs="Calibri"/>
        <w:lang w:val="en-GB"/>
      </w:rPr>
      <w:t xml:space="preserve"> Page </w:t>
    </w:r>
    <w:r w:rsidR="00F3138C" w:rsidRPr="00B80855">
      <w:rPr>
        <w:rFonts w:cs="Calibri"/>
        <w:lang w:val="en-GB"/>
      </w:rPr>
      <w:fldChar w:fldCharType="begin"/>
    </w:r>
    <w:r w:rsidR="00F3138C" w:rsidRPr="00B80855">
      <w:rPr>
        <w:rFonts w:cs="Calibri"/>
        <w:lang w:val="en-GB"/>
      </w:rPr>
      <w:instrText xml:space="preserve"> PAGE </w:instrText>
    </w:r>
    <w:r w:rsidR="00F3138C" w:rsidRPr="00B80855">
      <w:rPr>
        <w:rFonts w:cs="Calibri"/>
        <w:lang w:val="en-GB"/>
      </w:rPr>
      <w:fldChar w:fldCharType="separate"/>
    </w:r>
    <w:r w:rsidR="00255EFF" w:rsidRPr="00B80855">
      <w:rPr>
        <w:rFonts w:cs="Calibri"/>
        <w:noProof/>
        <w:lang w:val="en-GB"/>
      </w:rPr>
      <w:t>4</w:t>
    </w:r>
    <w:r w:rsidR="00F3138C" w:rsidRPr="00B80855">
      <w:rPr>
        <w:rFonts w:cs="Calibri"/>
        <w:lang w:val="en-GB"/>
      </w:rPr>
      <w:fldChar w:fldCharType="end"/>
    </w:r>
    <w:r w:rsidR="00F3138C" w:rsidRPr="00B80855">
      <w:rPr>
        <w:rFonts w:cs="Calibri"/>
        <w:lang w:val="en-GB"/>
      </w:rPr>
      <w:t>/</w:t>
    </w:r>
    <w:r w:rsidR="00F3138C" w:rsidRPr="00B80855">
      <w:rPr>
        <w:rStyle w:val="PageNumber"/>
        <w:rFonts w:cs="Calibri"/>
        <w:lang w:val="en-GB"/>
      </w:rPr>
      <w:fldChar w:fldCharType="begin"/>
    </w:r>
    <w:r w:rsidR="00F3138C" w:rsidRPr="00B80855">
      <w:rPr>
        <w:rStyle w:val="PageNumber"/>
        <w:rFonts w:cs="Calibri"/>
        <w:lang w:val="en-GB"/>
      </w:rPr>
      <w:instrText xml:space="preserve"> NUMPAGES </w:instrText>
    </w:r>
    <w:r w:rsidR="00F3138C" w:rsidRPr="00B80855">
      <w:rPr>
        <w:rStyle w:val="PageNumber"/>
        <w:rFonts w:cs="Calibri"/>
        <w:lang w:val="en-GB"/>
      </w:rPr>
      <w:fldChar w:fldCharType="separate"/>
    </w:r>
    <w:r w:rsidR="00255EFF" w:rsidRPr="00B80855">
      <w:rPr>
        <w:rStyle w:val="PageNumber"/>
        <w:rFonts w:cs="Calibri"/>
        <w:noProof/>
        <w:lang w:val="en-GB"/>
      </w:rPr>
      <w:t>7</w:t>
    </w:r>
    <w:r w:rsidR="00F3138C" w:rsidRPr="00B80855">
      <w:rPr>
        <w:rStyle w:val="PageNumber"/>
        <w:rFonts w:cs="Calibri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8228E" w14:textId="77777777" w:rsidR="00BD4ECA" w:rsidRDefault="00BD4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40068" w14:textId="77777777" w:rsidR="001A0D43" w:rsidRDefault="001A0D43" w:rsidP="003723F3"/>
  </w:footnote>
  <w:footnote w:type="continuationSeparator" w:id="0">
    <w:p w14:paraId="54E05F4B" w14:textId="77777777" w:rsidR="001A0D43" w:rsidRDefault="001A0D43" w:rsidP="003723F3">
      <w:r>
        <w:continuationSeparator/>
      </w:r>
    </w:p>
  </w:footnote>
  <w:footnote w:type="continuationNotice" w:id="1">
    <w:p w14:paraId="302C3F50" w14:textId="77777777" w:rsidR="001A0D43" w:rsidRDefault="001A0D4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CB02E" w14:textId="77777777" w:rsidR="00BD4ECA" w:rsidRDefault="00BD4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4E420" w14:textId="7EF8B861" w:rsidR="00F3138C" w:rsidRPr="00F670F6" w:rsidRDefault="00EC36C3" w:rsidP="00EC36C3">
    <w:pPr>
      <w:tabs>
        <w:tab w:val="clear" w:pos="9084"/>
      </w:tabs>
      <w:rPr>
        <w:szCs w:val="22"/>
      </w:rPr>
    </w:pPr>
    <w:r w:rsidRPr="00127578">
      <w:rPr>
        <w:rFonts w:cs="Calibri"/>
        <w:noProof/>
      </w:rPr>
      <w:drawing>
        <wp:anchor distT="0" distB="0" distL="114300" distR="114300" simplePos="0" relativeHeight="251661824" behindDoc="0" locked="0" layoutInCell="1" allowOverlap="1" wp14:anchorId="26C66809" wp14:editId="67F865B9">
          <wp:simplePos x="0" y="0"/>
          <wp:positionH relativeFrom="margin">
            <wp:align>left</wp:align>
          </wp:positionH>
          <wp:positionV relativeFrom="paragraph">
            <wp:posOffset>67945</wp:posOffset>
          </wp:positionV>
          <wp:extent cx="1710047" cy="384314"/>
          <wp:effectExtent l="0" t="0" r="5080" b="0"/>
          <wp:wrapSquare wrapText="bothSides"/>
          <wp:docPr id="130683656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4051384" name="Graphic 5840513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0047" cy="3843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23024D" w14:textId="77777777" w:rsidR="00EC36C3" w:rsidRPr="00EC36C3" w:rsidRDefault="00EC36C3" w:rsidP="00A33DED">
    <w:pPr>
      <w:rPr>
        <w:sz w:val="16"/>
        <w:szCs w:val="16"/>
      </w:rPr>
    </w:pPr>
  </w:p>
  <w:p w14:paraId="212FAE96" w14:textId="77777777" w:rsidR="00EC36C3" w:rsidRPr="00EC36C3" w:rsidRDefault="00EC36C3" w:rsidP="00EC36C3">
    <w:pPr>
      <w:spacing w:before="0" w:after="0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B46A8" w14:textId="77777777" w:rsidR="00BD4ECA" w:rsidRDefault="00BD4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71689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0EB1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C04F5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92A6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38C5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B60D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9629AA"/>
    <w:lvl w:ilvl="0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</w:abstractNum>
  <w:abstractNum w:abstractNumId="7" w15:restartNumberingAfterBreak="0">
    <w:nsid w:val="FFFFFF88"/>
    <w:multiLevelType w:val="singleLevel"/>
    <w:tmpl w:val="CA8E37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4A67F35"/>
    <w:multiLevelType w:val="hybridMultilevel"/>
    <w:tmpl w:val="2DD483D0"/>
    <w:lvl w:ilvl="0" w:tplc="12C8ED02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622692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9C758C6"/>
    <w:multiLevelType w:val="multilevel"/>
    <w:tmpl w:val="F3C68AFC"/>
    <w:lvl w:ilvl="0">
      <w:start w:val="1"/>
      <w:numFmt w:val="decimal"/>
      <w:lvlText w:val="%1."/>
      <w:lvlJc w:val="left"/>
      <w:pPr>
        <w:tabs>
          <w:tab w:val="num" w:pos="3686"/>
        </w:tabs>
        <w:ind w:left="3686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19DB0A06"/>
    <w:multiLevelType w:val="hybridMultilevel"/>
    <w:tmpl w:val="66BCC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F49FE"/>
    <w:multiLevelType w:val="hybridMultilevel"/>
    <w:tmpl w:val="CEB69A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ECE6B04"/>
    <w:multiLevelType w:val="multilevel"/>
    <w:tmpl w:val="0E1EF5C4"/>
    <w:styleLink w:val="Style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2A54025"/>
    <w:multiLevelType w:val="hybridMultilevel"/>
    <w:tmpl w:val="06A4122E"/>
    <w:lvl w:ilvl="0" w:tplc="2ABA6E3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64415"/>
    <w:multiLevelType w:val="hybridMultilevel"/>
    <w:tmpl w:val="2DE63540"/>
    <w:lvl w:ilvl="0" w:tplc="57C8200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97B0D"/>
    <w:multiLevelType w:val="hybridMultilevel"/>
    <w:tmpl w:val="97063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0512CF"/>
    <w:multiLevelType w:val="hybridMultilevel"/>
    <w:tmpl w:val="1236EC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EE4AD1"/>
    <w:multiLevelType w:val="multilevel"/>
    <w:tmpl w:val="D39A70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Titre6Aprs12ptInterligneAumoins155pt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71A2459"/>
    <w:multiLevelType w:val="multilevel"/>
    <w:tmpl w:val="D9647D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C6826"/>
    <w:multiLevelType w:val="hybridMultilevel"/>
    <w:tmpl w:val="B34280AC"/>
    <w:lvl w:ilvl="0" w:tplc="EC922E2A">
      <w:start w:val="4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21" w15:restartNumberingAfterBreak="0">
    <w:nsid w:val="39DB44F8"/>
    <w:multiLevelType w:val="hybridMultilevel"/>
    <w:tmpl w:val="5C1C3B18"/>
    <w:lvl w:ilvl="0" w:tplc="E45C64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27C35BA">
      <w:start w:val="1"/>
      <w:numFmt w:val="bullet"/>
      <w:pStyle w:val="ListParagraph2"/>
      <w:lvlText w:val="-"/>
      <w:lvlJc w:val="left"/>
      <w:pPr>
        <w:ind w:left="1800" w:hanging="360"/>
      </w:pPr>
      <w:rPr>
        <w:rFonts w:ascii="Verdana" w:hAnsi="Verdana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A4007D"/>
    <w:multiLevelType w:val="hybridMultilevel"/>
    <w:tmpl w:val="B7221408"/>
    <w:lvl w:ilvl="0" w:tplc="42508B04">
      <w:start w:val="1"/>
      <w:numFmt w:val="bullet"/>
      <w:lvlText w:val="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1610DC"/>
    <w:multiLevelType w:val="hybridMultilevel"/>
    <w:tmpl w:val="DFE00F12"/>
    <w:lvl w:ilvl="0" w:tplc="42508B04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8633A"/>
    <w:multiLevelType w:val="hybridMultilevel"/>
    <w:tmpl w:val="9F7C0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54C55"/>
    <w:multiLevelType w:val="hybridMultilevel"/>
    <w:tmpl w:val="6CE86CEC"/>
    <w:lvl w:ilvl="0" w:tplc="122A1A8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A5051E"/>
    <w:multiLevelType w:val="multilevel"/>
    <w:tmpl w:val="D6227C2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StyleTitre8NonItalique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0E2428E"/>
    <w:multiLevelType w:val="hybridMultilevel"/>
    <w:tmpl w:val="1BA4DD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61B0ECC"/>
    <w:multiLevelType w:val="multilevel"/>
    <w:tmpl w:val="C39264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l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F2C6445"/>
    <w:multiLevelType w:val="hybridMultilevel"/>
    <w:tmpl w:val="6B9E2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970CFA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71AE7C4F"/>
    <w:multiLevelType w:val="hybridMultilevel"/>
    <w:tmpl w:val="6AE652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EB1756"/>
    <w:multiLevelType w:val="hybridMultilevel"/>
    <w:tmpl w:val="C8724382"/>
    <w:lvl w:ilvl="0" w:tplc="4C1C63F0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764BD6">
      <w:start w:val="1"/>
      <w:numFmt w:val="bullet"/>
      <w:lvlText w:val="─"/>
      <w:lvlJc w:val="left"/>
      <w:pPr>
        <w:ind w:left="1800" w:hanging="360"/>
      </w:pPr>
      <w:rPr>
        <w:rFonts w:ascii="Calibri" w:hAnsi="Calibr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B00F6D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FE24C8E"/>
    <w:multiLevelType w:val="hybridMultilevel"/>
    <w:tmpl w:val="90F6A4E8"/>
    <w:lvl w:ilvl="0" w:tplc="547EC776">
      <w:start w:val="1"/>
      <w:numFmt w:val="bullet"/>
      <w:pStyle w:val="ListBullet2"/>
      <w:lvlText w:val=""/>
      <w:lvlJc w:val="left"/>
      <w:pPr>
        <w:tabs>
          <w:tab w:val="num" w:pos="793"/>
        </w:tabs>
        <w:ind w:left="793" w:hanging="226"/>
      </w:pPr>
      <w:rPr>
        <w:rFonts w:ascii="Symbol" w:hAnsi="Symbol" w:hint="default"/>
        <w:color w:val="auto"/>
      </w:rPr>
    </w:lvl>
    <w:lvl w:ilvl="1" w:tplc="2076D90C" w:tentative="1">
      <w:start w:val="1"/>
      <w:numFmt w:val="bullet"/>
      <w:lvlText w:val="o"/>
      <w:lvlJc w:val="left"/>
      <w:pPr>
        <w:tabs>
          <w:tab w:val="num" w:pos="206"/>
        </w:tabs>
        <w:ind w:left="206" w:hanging="360"/>
      </w:pPr>
      <w:rPr>
        <w:rFonts w:ascii="Courier New" w:hAnsi="Courier New" w:cs="Arial" w:hint="default"/>
      </w:rPr>
    </w:lvl>
    <w:lvl w:ilvl="2" w:tplc="327E60D2" w:tentative="1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  <w:lvl w:ilvl="3" w:tplc="EDE290B8" w:tentative="1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hint="default"/>
      </w:rPr>
    </w:lvl>
    <w:lvl w:ilvl="4" w:tplc="4B7423D8" w:tentative="1">
      <w:start w:val="1"/>
      <w:numFmt w:val="bullet"/>
      <w:lvlText w:val="o"/>
      <w:lvlJc w:val="left"/>
      <w:pPr>
        <w:tabs>
          <w:tab w:val="num" w:pos="2366"/>
        </w:tabs>
        <w:ind w:left="2366" w:hanging="360"/>
      </w:pPr>
      <w:rPr>
        <w:rFonts w:ascii="Courier New" w:hAnsi="Courier New" w:cs="Arial" w:hint="default"/>
      </w:rPr>
    </w:lvl>
    <w:lvl w:ilvl="5" w:tplc="9E6AB762" w:tentative="1">
      <w:start w:val="1"/>
      <w:numFmt w:val="bullet"/>
      <w:lvlText w:val=""/>
      <w:lvlJc w:val="left"/>
      <w:pPr>
        <w:tabs>
          <w:tab w:val="num" w:pos="3086"/>
        </w:tabs>
        <w:ind w:left="3086" w:hanging="360"/>
      </w:pPr>
      <w:rPr>
        <w:rFonts w:ascii="Wingdings" w:hAnsi="Wingdings" w:hint="default"/>
      </w:rPr>
    </w:lvl>
    <w:lvl w:ilvl="6" w:tplc="CAAA8878" w:tentative="1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hint="default"/>
      </w:rPr>
    </w:lvl>
    <w:lvl w:ilvl="7" w:tplc="0E5086CE" w:tentative="1">
      <w:start w:val="1"/>
      <w:numFmt w:val="bullet"/>
      <w:lvlText w:val="o"/>
      <w:lvlJc w:val="left"/>
      <w:pPr>
        <w:tabs>
          <w:tab w:val="num" w:pos="4526"/>
        </w:tabs>
        <w:ind w:left="4526" w:hanging="360"/>
      </w:pPr>
      <w:rPr>
        <w:rFonts w:ascii="Courier New" w:hAnsi="Courier New" w:cs="Arial" w:hint="default"/>
      </w:rPr>
    </w:lvl>
    <w:lvl w:ilvl="8" w:tplc="263660E2" w:tentative="1">
      <w:start w:val="1"/>
      <w:numFmt w:val="bullet"/>
      <w:lvlText w:val=""/>
      <w:lvlJc w:val="left"/>
      <w:pPr>
        <w:tabs>
          <w:tab w:val="num" w:pos="5246"/>
        </w:tabs>
        <w:ind w:left="5246" w:hanging="360"/>
      </w:pPr>
      <w:rPr>
        <w:rFonts w:ascii="Wingdings" w:hAnsi="Wingdings" w:hint="default"/>
      </w:rPr>
    </w:lvl>
  </w:abstractNum>
  <w:num w:numId="1" w16cid:durableId="1195146478">
    <w:abstractNumId w:val="8"/>
  </w:num>
  <w:num w:numId="2" w16cid:durableId="483938877">
    <w:abstractNumId w:val="34"/>
  </w:num>
  <w:num w:numId="3" w16cid:durableId="1483960972">
    <w:abstractNumId w:val="33"/>
  </w:num>
  <w:num w:numId="4" w16cid:durableId="1833447163">
    <w:abstractNumId w:val="9"/>
  </w:num>
  <w:num w:numId="5" w16cid:durableId="1842116296">
    <w:abstractNumId w:val="30"/>
  </w:num>
  <w:num w:numId="6" w16cid:durableId="1293487968">
    <w:abstractNumId w:val="7"/>
  </w:num>
  <w:num w:numId="7" w16cid:durableId="1146244068">
    <w:abstractNumId w:val="3"/>
  </w:num>
  <w:num w:numId="8" w16cid:durableId="2081950458">
    <w:abstractNumId w:val="2"/>
  </w:num>
  <w:num w:numId="9" w16cid:durableId="126627490">
    <w:abstractNumId w:val="1"/>
  </w:num>
  <w:num w:numId="10" w16cid:durableId="821047682">
    <w:abstractNumId w:val="0"/>
  </w:num>
  <w:num w:numId="11" w16cid:durableId="652484751">
    <w:abstractNumId w:val="6"/>
  </w:num>
  <w:num w:numId="12" w16cid:durableId="1967202206">
    <w:abstractNumId w:val="5"/>
  </w:num>
  <w:num w:numId="13" w16cid:durableId="177543486">
    <w:abstractNumId w:val="4"/>
  </w:num>
  <w:num w:numId="14" w16cid:durableId="61494028">
    <w:abstractNumId w:val="26"/>
  </w:num>
  <w:num w:numId="15" w16cid:durableId="1726638174">
    <w:abstractNumId w:val="18"/>
  </w:num>
  <w:num w:numId="16" w16cid:durableId="2000620694">
    <w:abstractNumId w:val="10"/>
  </w:num>
  <w:num w:numId="17" w16cid:durableId="392774175">
    <w:abstractNumId w:val="32"/>
  </w:num>
  <w:num w:numId="18" w16cid:durableId="1313950366">
    <w:abstractNumId w:val="21"/>
  </w:num>
  <w:num w:numId="19" w16cid:durableId="1107383670">
    <w:abstractNumId w:val="19"/>
  </w:num>
  <w:num w:numId="20" w16cid:durableId="1491168142">
    <w:abstractNumId w:val="13"/>
  </w:num>
  <w:num w:numId="21" w16cid:durableId="1449426647">
    <w:abstractNumId w:val="28"/>
  </w:num>
  <w:num w:numId="22" w16cid:durableId="181864091">
    <w:abstractNumId w:val="15"/>
  </w:num>
  <w:num w:numId="23" w16cid:durableId="939800728">
    <w:abstractNumId w:val="11"/>
  </w:num>
  <w:num w:numId="24" w16cid:durableId="1456366247">
    <w:abstractNumId w:val="17"/>
  </w:num>
  <w:num w:numId="25" w16cid:durableId="1942449819">
    <w:abstractNumId w:val="14"/>
  </w:num>
  <w:num w:numId="26" w16cid:durableId="1896770110">
    <w:abstractNumId w:val="29"/>
  </w:num>
  <w:num w:numId="27" w16cid:durableId="496920036">
    <w:abstractNumId w:val="25"/>
  </w:num>
  <w:num w:numId="28" w16cid:durableId="521360763">
    <w:abstractNumId w:val="20"/>
  </w:num>
  <w:num w:numId="29" w16cid:durableId="285166688">
    <w:abstractNumId w:val="23"/>
  </w:num>
  <w:num w:numId="30" w16cid:durableId="1444106942">
    <w:abstractNumId w:val="31"/>
  </w:num>
  <w:num w:numId="31" w16cid:durableId="81950271">
    <w:abstractNumId w:val="27"/>
  </w:num>
  <w:num w:numId="32" w16cid:durableId="234903383">
    <w:abstractNumId w:val="12"/>
  </w:num>
  <w:num w:numId="33" w16cid:durableId="1551721326">
    <w:abstractNumId w:val="24"/>
  </w:num>
  <w:num w:numId="34" w16cid:durableId="835537612">
    <w:abstractNumId w:val="16"/>
  </w:num>
  <w:num w:numId="35" w16cid:durableId="269440263">
    <w:abstractNumId w:val="22"/>
  </w:num>
  <w:numIdMacAtCleanup w:val="3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OTVIN, Coline">
    <w15:presenceInfo w15:providerId="AD" w15:userId="S::coline.potvin@marlink.com::8bce5e5a-cc5d-4613-891a-1612cccc1c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567"/>
  <w:hyphenationZone w:val="567"/>
  <w:drawingGridHorizontalSpacing w:val="100"/>
  <w:displayHorizontalDrawingGridEvery w:val="2"/>
  <w:displayVerticalDrawingGridEvery w:val="2"/>
  <w:characterSpacingControl w:val="doNotCompress"/>
  <w:hdrShapeDefaults>
    <o:shapedefaults v:ext="edit" spidmax="2050">
      <v:stroke weight="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7BB"/>
    <w:rsid w:val="00000580"/>
    <w:rsid w:val="0000620B"/>
    <w:rsid w:val="00006245"/>
    <w:rsid w:val="00006B63"/>
    <w:rsid w:val="00014381"/>
    <w:rsid w:val="0001641C"/>
    <w:rsid w:val="00017101"/>
    <w:rsid w:val="00017AFC"/>
    <w:rsid w:val="000260F0"/>
    <w:rsid w:val="000260FA"/>
    <w:rsid w:val="00026877"/>
    <w:rsid w:val="0002780F"/>
    <w:rsid w:val="0003220D"/>
    <w:rsid w:val="00033FEA"/>
    <w:rsid w:val="00034A18"/>
    <w:rsid w:val="00034D9F"/>
    <w:rsid w:val="00034EE5"/>
    <w:rsid w:val="000366C2"/>
    <w:rsid w:val="00037781"/>
    <w:rsid w:val="00037935"/>
    <w:rsid w:val="00037B3C"/>
    <w:rsid w:val="0004043E"/>
    <w:rsid w:val="00041DFA"/>
    <w:rsid w:val="000421E2"/>
    <w:rsid w:val="00042641"/>
    <w:rsid w:val="000444E8"/>
    <w:rsid w:val="00053BAB"/>
    <w:rsid w:val="00054574"/>
    <w:rsid w:val="000566A6"/>
    <w:rsid w:val="00056D87"/>
    <w:rsid w:val="0006089D"/>
    <w:rsid w:val="00061233"/>
    <w:rsid w:val="00062B4F"/>
    <w:rsid w:val="00063781"/>
    <w:rsid w:val="0006428B"/>
    <w:rsid w:val="000705EC"/>
    <w:rsid w:val="00072553"/>
    <w:rsid w:val="00073780"/>
    <w:rsid w:val="00075409"/>
    <w:rsid w:val="00075F96"/>
    <w:rsid w:val="00076FBA"/>
    <w:rsid w:val="00077EB4"/>
    <w:rsid w:val="00080C1C"/>
    <w:rsid w:val="0008138C"/>
    <w:rsid w:val="00082CCD"/>
    <w:rsid w:val="000866AA"/>
    <w:rsid w:val="00091C45"/>
    <w:rsid w:val="00093398"/>
    <w:rsid w:val="000943DE"/>
    <w:rsid w:val="00094FD6"/>
    <w:rsid w:val="000979B5"/>
    <w:rsid w:val="000A4C30"/>
    <w:rsid w:val="000B17BB"/>
    <w:rsid w:val="000B32CB"/>
    <w:rsid w:val="000B72A9"/>
    <w:rsid w:val="000C74F1"/>
    <w:rsid w:val="000D3CB7"/>
    <w:rsid w:val="000E45FC"/>
    <w:rsid w:val="000E7809"/>
    <w:rsid w:val="000F171A"/>
    <w:rsid w:val="000F2303"/>
    <w:rsid w:val="000F4D20"/>
    <w:rsid w:val="000F77F4"/>
    <w:rsid w:val="00100275"/>
    <w:rsid w:val="001004C2"/>
    <w:rsid w:val="0010442D"/>
    <w:rsid w:val="00107B63"/>
    <w:rsid w:val="00107D0A"/>
    <w:rsid w:val="00112917"/>
    <w:rsid w:val="00116061"/>
    <w:rsid w:val="001263E2"/>
    <w:rsid w:val="00126A7E"/>
    <w:rsid w:val="001328D5"/>
    <w:rsid w:val="001339E7"/>
    <w:rsid w:val="001370B5"/>
    <w:rsid w:val="001418ED"/>
    <w:rsid w:val="001427C0"/>
    <w:rsid w:val="00147110"/>
    <w:rsid w:val="00151877"/>
    <w:rsid w:val="001626AD"/>
    <w:rsid w:val="00164FF4"/>
    <w:rsid w:val="00171B2E"/>
    <w:rsid w:val="00173F11"/>
    <w:rsid w:val="00174744"/>
    <w:rsid w:val="00174E51"/>
    <w:rsid w:val="0017530E"/>
    <w:rsid w:val="00175F5C"/>
    <w:rsid w:val="001760EC"/>
    <w:rsid w:val="00176255"/>
    <w:rsid w:val="00177FBE"/>
    <w:rsid w:val="001801D3"/>
    <w:rsid w:val="0018229F"/>
    <w:rsid w:val="00182545"/>
    <w:rsid w:val="001847B8"/>
    <w:rsid w:val="00184DC1"/>
    <w:rsid w:val="001878BD"/>
    <w:rsid w:val="001903CC"/>
    <w:rsid w:val="00192DB8"/>
    <w:rsid w:val="00194C5C"/>
    <w:rsid w:val="00195B85"/>
    <w:rsid w:val="00196DDD"/>
    <w:rsid w:val="001A0D43"/>
    <w:rsid w:val="001A6968"/>
    <w:rsid w:val="001C4244"/>
    <w:rsid w:val="001D2569"/>
    <w:rsid w:val="001D7748"/>
    <w:rsid w:val="001D77A0"/>
    <w:rsid w:val="001E08E5"/>
    <w:rsid w:val="001E0C28"/>
    <w:rsid w:val="001E1135"/>
    <w:rsid w:val="001E39C1"/>
    <w:rsid w:val="001E4E13"/>
    <w:rsid w:val="001E5D0C"/>
    <w:rsid w:val="001E711A"/>
    <w:rsid w:val="001E72AC"/>
    <w:rsid w:val="001F470C"/>
    <w:rsid w:val="001F51C5"/>
    <w:rsid w:val="002043E7"/>
    <w:rsid w:val="002058E6"/>
    <w:rsid w:val="00206852"/>
    <w:rsid w:val="00206EBE"/>
    <w:rsid w:val="002078AD"/>
    <w:rsid w:val="00207B8A"/>
    <w:rsid w:val="00210780"/>
    <w:rsid w:val="002112B2"/>
    <w:rsid w:val="00211D40"/>
    <w:rsid w:val="002136E6"/>
    <w:rsid w:val="00214D36"/>
    <w:rsid w:val="0021743B"/>
    <w:rsid w:val="00222F92"/>
    <w:rsid w:val="00224242"/>
    <w:rsid w:val="00225F6D"/>
    <w:rsid w:val="0022611E"/>
    <w:rsid w:val="002348F1"/>
    <w:rsid w:val="002355D3"/>
    <w:rsid w:val="002355E2"/>
    <w:rsid w:val="002362C7"/>
    <w:rsid w:val="0024134E"/>
    <w:rsid w:val="00244365"/>
    <w:rsid w:val="002465EF"/>
    <w:rsid w:val="00247E20"/>
    <w:rsid w:val="00253B17"/>
    <w:rsid w:val="00255EFF"/>
    <w:rsid w:val="00260DAB"/>
    <w:rsid w:val="00263859"/>
    <w:rsid w:val="002638AA"/>
    <w:rsid w:val="0027028A"/>
    <w:rsid w:val="00275272"/>
    <w:rsid w:val="00275D1E"/>
    <w:rsid w:val="002814FD"/>
    <w:rsid w:val="00281FC4"/>
    <w:rsid w:val="00284384"/>
    <w:rsid w:val="002856E4"/>
    <w:rsid w:val="00290FA0"/>
    <w:rsid w:val="00293130"/>
    <w:rsid w:val="0029384D"/>
    <w:rsid w:val="0029459C"/>
    <w:rsid w:val="002A0C75"/>
    <w:rsid w:val="002A139A"/>
    <w:rsid w:val="002A583A"/>
    <w:rsid w:val="002A75EA"/>
    <w:rsid w:val="002A7658"/>
    <w:rsid w:val="002B5256"/>
    <w:rsid w:val="002B6003"/>
    <w:rsid w:val="002C1508"/>
    <w:rsid w:val="002C61BE"/>
    <w:rsid w:val="002C7DD2"/>
    <w:rsid w:val="002D24C1"/>
    <w:rsid w:val="002D7F06"/>
    <w:rsid w:val="002E01F3"/>
    <w:rsid w:val="002E06E2"/>
    <w:rsid w:val="002E0E9E"/>
    <w:rsid w:val="002E4451"/>
    <w:rsid w:val="002E6A6D"/>
    <w:rsid w:val="002F085E"/>
    <w:rsid w:val="002F179F"/>
    <w:rsid w:val="002F28EA"/>
    <w:rsid w:val="002F531B"/>
    <w:rsid w:val="00302E5E"/>
    <w:rsid w:val="00303BA7"/>
    <w:rsid w:val="00305213"/>
    <w:rsid w:val="003058BA"/>
    <w:rsid w:val="0030662A"/>
    <w:rsid w:val="0030674E"/>
    <w:rsid w:val="00320235"/>
    <w:rsid w:val="00323D54"/>
    <w:rsid w:val="00324679"/>
    <w:rsid w:val="00325E33"/>
    <w:rsid w:val="0033088A"/>
    <w:rsid w:val="00335797"/>
    <w:rsid w:val="00336085"/>
    <w:rsid w:val="003448A0"/>
    <w:rsid w:val="00344FE5"/>
    <w:rsid w:val="003468B7"/>
    <w:rsid w:val="00347F74"/>
    <w:rsid w:val="00350E4D"/>
    <w:rsid w:val="00351829"/>
    <w:rsid w:val="0035398A"/>
    <w:rsid w:val="00360917"/>
    <w:rsid w:val="00364580"/>
    <w:rsid w:val="003723F3"/>
    <w:rsid w:val="00373500"/>
    <w:rsid w:val="003746F9"/>
    <w:rsid w:val="003747F3"/>
    <w:rsid w:val="00374EBE"/>
    <w:rsid w:val="00377E21"/>
    <w:rsid w:val="00384E95"/>
    <w:rsid w:val="003872DF"/>
    <w:rsid w:val="00390FA7"/>
    <w:rsid w:val="0039348B"/>
    <w:rsid w:val="00396158"/>
    <w:rsid w:val="00396896"/>
    <w:rsid w:val="00396CCB"/>
    <w:rsid w:val="003A1F3B"/>
    <w:rsid w:val="003A3D0A"/>
    <w:rsid w:val="003A54C2"/>
    <w:rsid w:val="003B1336"/>
    <w:rsid w:val="003B5053"/>
    <w:rsid w:val="003B5BC5"/>
    <w:rsid w:val="003C4709"/>
    <w:rsid w:val="003D0CD5"/>
    <w:rsid w:val="003D0F4C"/>
    <w:rsid w:val="003D1900"/>
    <w:rsid w:val="003D7819"/>
    <w:rsid w:val="003E0D20"/>
    <w:rsid w:val="003E10F4"/>
    <w:rsid w:val="003E62C2"/>
    <w:rsid w:val="003E65B4"/>
    <w:rsid w:val="00405D26"/>
    <w:rsid w:val="00407D5B"/>
    <w:rsid w:val="00412865"/>
    <w:rsid w:val="00412B80"/>
    <w:rsid w:val="00414906"/>
    <w:rsid w:val="00416174"/>
    <w:rsid w:val="00417EE9"/>
    <w:rsid w:val="004215C3"/>
    <w:rsid w:val="00421AD3"/>
    <w:rsid w:val="00424A7E"/>
    <w:rsid w:val="00425485"/>
    <w:rsid w:val="00447824"/>
    <w:rsid w:val="00454C92"/>
    <w:rsid w:val="004555D1"/>
    <w:rsid w:val="00461350"/>
    <w:rsid w:val="00461598"/>
    <w:rsid w:val="00461694"/>
    <w:rsid w:val="00465156"/>
    <w:rsid w:val="00467E59"/>
    <w:rsid w:val="00467E7A"/>
    <w:rsid w:val="004739DA"/>
    <w:rsid w:val="0047400B"/>
    <w:rsid w:val="00474694"/>
    <w:rsid w:val="00480194"/>
    <w:rsid w:val="00481D9F"/>
    <w:rsid w:val="0048510B"/>
    <w:rsid w:val="00485298"/>
    <w:rsid w:val="00487752"/>
    <w:rsid w:val="004917E0"/>
    <w:rsid w:val="0049225A"/>
    <w:rsid w:val="004922E3"/>
    <w:rsid w:val="004A1997"/>
    <w:rsid w:val="004A2496"/>
    <w:rsid w:val="004A3988"/>
    <w:rsid w:val="004A4A7E"/>
    <w:rsid w:val="004A5282"/>
    <w:rsid w:val="004A5A32"/>
    <w:rsid w:val="004A5FF3"/>
    <w:rsid w:val="004A6FB8"/>
    <w:rsid w:val="004B0641"/>
    <w:rsid w:val="004C3EE4"/>
    <w:rsid w:val="004C5963"/>
    <w:rsid w:val="004C667D"/>
    <w:rsid w:val="004C7389"/>
    <w:rsid w:val="004D5AC7"/>
    <w:rsid w:val="004D6A6A"/>
    <w:rsid w:val="004E0B59"/>
    <w:rsid w:val="004E6E07"/>
    <w:rsid w:val="004E717A"/>
    <w:rsid w:val="004F09CF"/>
    <w:rsid w:val="004F0CA6"/>
    <w:rsid w:val="004F2627"/>
    <w:rsid w:val="004F27CD"/>
    <w:rsid w:val="004F6344"/>
    <w:rsid w:val="00502DD6"/>
    <w:rsid w:val="00503E50"/>
    <w:rsid w:val="005054E3"/>
    <w:rsid w:val="0051064D"/>
    <w:rsid w:val="00513300"/>
    <w:rsid w:val="005153E4"/>
    <w:rsid w:val="00517018"/>
    <w:rsid w:val="00527CED"/>
    <w:rsid w:val="005353F9"/>
    <w:rsid w:val="0054122D"/>
    <w:rsid w:val="0054256D"/>
    <w:rsid w:val="005460CC"/>
    <w:rsid w:val="00547555"/>
    <w:rsid w:val="00547AA5"/>
    <w:rsid w:val="00550E57"/>
    <w:rsid w:val="005515E0"/>
    <w:rsid w:val="005524F6"/>
    <w:rsid w:val="005530D6"/>
    <w:rsid w:val="0055495F"/>
    <w:rsid w:val="005608D4"/>
    <w:rsid w:val="005643BC"/>
    <w:rsid w:val="00565A94"/>
    <w:rsid w:val="00566187"/>
    <w:rsid w:val="0056670E"/>
    <w:rsid w:val="00567867"/>
    <w:rsid w:val="005748ED"/>
    <w:rsid w:val="005771B7"/>
    <w:rsid w:val="00577AD5"/>
    <w:rsid w:val="005867DD"/>
    <w:rsid w:val="00595FAE"/>
    <w:rsid w:val="00597424"/>
    <w:rsid w:val="005A234F"/>
    <w:rsid w:val="005A2749"/>
    <w:rsid w:val="005A2FB4"/>
    <w:rsid w:val="005B4456"/>
    <w:rsid w:val="005B4AB9"/>
    <w:rsid w:val="005B64C1"/>
    <w:rsid w:val="005B6521"/>
    <w:rsid w:val="005C29E6"/>
    <w:rsid w:val="005C5A3E"/>
    <w:rsid w:val="005D3657"/>
    <w:rsid w:val="005D3855"/>
    <w:rsid w:val="005D42E8"/>
    <w:rsid w:val="005D492D"/>
    <w:rsid w:val="005D645F"/>
    <w:rsid w:val="005D6DF6"/>
    <w:rsid w:val="005D7D93"/>
    <w:rsid w:val="005E0C2D"/>
    <w:rsid w:val="005E4F20"/>
    <w:rsid w:val="005E6063"/>
    <w:rsid w:val="005E6B5B"/>
    <w:rsid w:val="005E738D"/>
    <w:rsid w:val="005F132C"/>
    <w:rsid w:val="005F2E53"/>
    <w:rsid w:val="005F7E53"/>
    <w:rsid w:val="00600754"/>
    <w:rsid w:val="00604CD4"/>
    <w:rsid w:val="0060506A"/>
    <w:rsid w:val="0060536F"/>
    <w:rsid w:val="00606689"/>
    <w:rsid w:val="00611C43"/>
    <w:rsid w:val="0061368E"/>
    <w:rsid w:val="00615C4E"/>
    <w:rsid w:val="00622724"/>
    <w:rsid w:val="00622864"/>
    <w:rsid w:val="0062499D"/>
    <w:rsid w:val="00626C6F"/>
    <w:rsid w:val="00632C37"/>
    <w:rsid w:val="006525BC"/>
    <w:rsid w:val="00653D23"/>
    <w:rsid w:val="006568E7"/>
    <w:rsid w:val="00663D9C"/>
    <w:rsid w:val="006644E7"/>
    <w:rsid w:val="006654BD"/>
    <w:rsid w:val="006666AB"/>
    <w:rsid w:val="0067610B"/>
    <w:rsid w:val="00682172"/>
    <w:rsid w:val="0068598B"/>
    <w:rsid w:val="00685FBC"/>
    <w:rsid w:val="00690DD5"/>
    <w:rsid w:val="00690ED9"/>
    <w:rsid w:val="00693008"/>
    <w:rsid w:val="006A0F9B"/>
    <w:rsid w:val="006A40B8"/>
    <w:rsid w:val="006A5272"/>
    <w:rsid w:val="006A70A8"/>
    <w:rsid w:val="006B3437"/>
    <w:rsid w:val="006B3B61"/>
    <w:rsid w:val="006B4B1D"/>
    <w:rsid w:val="006C2F38"/>
    <w:rsid w:val="006C4593"/>
    <w:rsid w:val="006C4BA6"/>
    <w:rsid w:val="006D1742"/>
    <w:rsid w:val="006D48B9"/>
    <w:rsid w:val="006E1DC0"/>
    <w:rsid w:val="006E220F"/>
    <w:rsid w:val="006E22FC"/>
    <w:rsid w:val="006E6B11"/>
    <w:rsid w:val="006F29E6"/>
    <w:rsid w:val="006F3284"/>
    <w:rsid w:val="006F77E5"/>
    <w:rsid w:val="00700603"/>
    <w:rsid w:val="00703712"/>
    <w:rsid w:val="007067B6"/>
    <w:rsid w:val="00711A49"/>
    <w:rsid w:val="0072444C"/>
    <w:rsid w:val="00727DF5"/>
    <w:rsid w:val="007301C4"/>
    <w:rsid w:val="007346A0"/>
    <w:rsid w:val="00736A3A"/>
    <w:rsid w:val="00736AFB"/>
    <w:rsid w:val="00737031"/>
    <w:rsid w:val="00741BD7"/>
    <w:rsid w:val="00741D7E"/>
    <w:rsid w:val="00746EC3"/>
    <w:rsid w:val="00747EC3"/>
    <w:rsid w:val="00750E59"/>
    <w:rsid w:val="007515B4"/>
    <w:rsid w:val="00751FC1"/>
    <w:rsid w:val="00755641"/>
    <w:rsid w:val="007577BB"/>
    <w:rsid w:val="00757DDC"/>
    <w:rsid w:val="00757FAD"/>
    <w:rsid w:val="0076039A"/>
    <w:rsid w:val="00763047"/>
    <w:rsid w:val="00765B38"/>
    <w:rsid w:val="00772443"/>
    <w:rsid w:val="00773A3F"/>
    <w:rsid w:val="0077681E"/>
    <w:rsid w:val="00777118"/>
    <w:rsid w:val="00782AA1"/>
    <w:rsid w:val="00786A9D"/>
    <w:rsid w:val="0079006E"/>
    <w:rsid w:val="007969E7"/>
    <w:rsid w:val="0079715F"/>
    <w:rsid w:val="00797414"/>
    <w:rsid w:val="00797B52"/>
    <w:rsid w:val="007A232A"/>
    <w:rsid w:val="007A2CCD"/>
    <w:rsid w:val="007A3A38"/>
    <w:rsid w:val="007A49DA"/>
    <w:rsid w:val="007B51AD"/>
    <w:rsid w:val="007B6816"/>
    <w:rsid w:val="007B7313"/>
    <w:rsid w:val="007C0F4A"/>
    <w:rsid w:val="007C4844"/>
    <w:rsid w:val="007C56FE"/>
    <w:rsid w:val="007C5774"/>
    <w:rsid w:val="007C5BDF"/>
    <w:rsid w:val="007C5F4E"/>
    <w:rsid w:val="007C747B"/>
    <w:rsid w:val="007D0293"/>
    <w:rsid w:val="007D133B"/>
    <w:rsid w:val="007D349A"/>
    <w:rsid w:val="007D592D"/>
    <w:rsid w:val="007E0478"/>
    <w:rsid w:val="007E75FD"/>
    <w:rsid w:val="007E7E1B"/>
    <w:rsid w:val="007F06A5"/>
    <w:rsid w:val="007F1CE2"/>
    <w:rsid w:val="007F2762"/>
    <w:rsid w:val="007F69F7"/>
    <w:rsid w:val="00811C6C"/>
    <w:rsid w:val="00813035"/>
    <w:rsid w:val="0081678D"/>
    <w:rsid w:val="008279E8"/>
    <w:rsid w:val="00827EA7"/>
    <w:rsid w:val="00827FCE"/>
    <w:rsid w:val="00834B00"/>
    <w:rsid w:val="00834B29"/>
    <w:rsid w:val="008352D4"/>
    <w:rsid w:val="00837C7D"/>
    <w:rsid w:val="00837F2A"/>
    <w:rsid w:val="00844BBC"/>
    <w:rsid w:val="0084514B"/>
    <w:rsid w:val="008456FC"/>
    <w:rsid w:val="0084647C"/>
    <w:rsid w:val="00850716"/>
    <w:rsid w:val="00854E4C"/>
    <w:rsid w:val="00857D4D"/>
    <w:rsid w:val="0086472F"/>
    <w:rsid w:val="00867487"/>
    <w:rsid w:val="00871741"/>
    <w:rsid w:val="00876F38"/>
    <w:rsid w:val="008771BB"/>
    <w:rsid w:val="00880922"/>
    <w:rsid w:val="00885308"/>
    <w:rsid w:val="00887CCE"/>
    <w:rsid w:val="00887FDF"/>
    <w:rsid w:val="00894166"/>
    <w:rsid w:val="00894368"/>
    <w:rsid w:val="008945A2"/>
    <w:rsid w:val="00896289"/>
    <w:rsid w:val="00897FE4"/>
    <w:rsid w:val="008A44CE"/>
    <w:rsid w:val="008A4885"/>
    <w:rsid w:val="008A59F4"/>
    <w:rsid w:val="008A7977"/>
    <w:rsid w:val="008B0100"/>
    <w:rsid w:val="008B1B42"/>
    <w:rsid w:val="008C5D7C"/>
    <w:rsid w:val="008D2136"/>
    <w:rsid w:val="008D21F5"/>
    <w:rsid w:val="008D2465"/>
    <w:rsid w:val="008D45E0"/>
    <w:rsid w:val="008D4A33"/>
    <w:rsid w:val="008D5567"/>
    <w:rsid w:val="008D5D45"/>
    <w:rsid w:val="008D6157"/>
    <w:rsid w:val="008E453B"/>
    <w:rsid w:val="008F287D"/>
    <w:rsid w:val="008F28CF"/>
    <w:rsid w:val="009003B6"/>
    <w:rsid w:val="009106A8"/>
    <w:rsid w:val="00914F75"/>
    <w:rsid w:val="00915E3C"/>
    <w:rsid w:val="00920587"/>
    <w:rsid w:val="00923D7E"/>
    <w:rsid w:val="00923E05"/>
    <w:rsid w:val="00933088"/>
    <w:rsid w:val="009455BF"/>
    <w:rsid w:val="00946FEF"/>
    <w:rsid w:val="00960086"/>
    <w:rsid w:val="009620B0"/>
    <w:rsid w:val="00963D9E"/>
    <w:rsid w:val="00964A28"/>
    <w:rsid w:val="00964E15"/>
    <w:rsid w:val="0096711C"/>
    <w:rsid w:val="00972554"/>
    <w:rsid w:val="009727B6"/>
    <w:rsid w:val="00977850"/>
    <w:rsid w:val="009801C4"/>
    <w:rsid w:val="00980565"/>
    <w:rsid w:val="0098610D"/>
    <w:rsid w:val="009864DC"/>
    <w:rsid w:val="0099188D"/>
    <w:rsid w:val="009935F5"/>
    <w:rsid w:val="009972E7"/>
    <w:rsid w:val="009A3964"/>
    <w:rsid w:val="009A3DCB"/>
    <w:rsid w:val="009A592B"/>
    <w:rsid w:val="009A653F"/>
    <w:rsid w:val="009A72F2"/>
    <w:rsid w:val="009B10E8"/>
    <w:rsid w:val="009B7EB1"/>
    <w:rsid w:val="009C18C4"/>
    <w:rsid w:val="009C62A1"/>
    <w:rsid w:val="009C650E"/>
    <w:rsid w:val="009C68F3"/>
    <w:rsid w:val="009C6B15"/>
    <w:rsid w:val="009D253A"/>
    <w:rsid w:val="009D2549"/>
    <w:rsid w:val="009D2B5A"/>
    <w:rsid w:val="009D3290"/>
    <w:rsid w:val="009D4BB4"/>
    <w:rsid w:val="009E26F1"/>
    <w:rsid w:val="009E2765"/>
    <w:rsid w:val="009E36E9"/>
    <w:rsid w:val="009E3BEB"/>
    <w:rsid w:val="009E4ABE"/>
    <w:rsid w:val="009E632E"/>
    <w:rsid w:val="009E663C"/>
    <w:rsid w:val="009E7813"/>
    <w:rsid w:val="009F341C"/>
    <w:rsid w:val="009F55CB"/>
    <w:rsid w:val="00A00212"/>
    <w:rsid w:val="00A00727"/>
    <w:rsid w:val="00A00863"/>
    <w:rsid w:val="00A01200"/>
    <w:rsid w:val="00A0345C"/>
    <w:rsid w:val="00A04BEA"/>
    <w:rsid w:val="00A06C26"/>
    <w:rsid w:val="00A100CE"/>
    <w:rsid w:val="00A143A5"/>
    <w:rsid w:val="00A234E5"/>
    <w:rsid w:val="00A26B24"/>
    <w:rsid w:val="00A30EC7"/>
    <w:rsid w:val="00A31754"/>
    <w:rsid w:val="00A3324A"/>
    <w:rsid w:val="00A33DED"/>
    <w:rsid w:val="00A3543C"/>
    <w:rsid w:val="00A3545A"/>
    <w:rsid w:val="00A40CF3"/>
    <w:rsid w:val="00A411A2"/>
    <w:rsid w:val="00A42EE6"/>
    <w:rsid w:val="00A46639"/>
    <w:rsid w:val="00A52463"/>
    <w:rsid w:val="00A52B48"/>
    <w:rsid w:val="00A52F4F"/>
    <w:rsid w:val="00A6235C"/>
    <w:rsid w:val="00A62F10"/>
    <w:rsid w:val="00A64139"/>
    <w:rsid w:val="00A653D0"/>
    <w:rsid w:val="00A6677F"/>
    <w:rsid w:val="00A703CB"/>
    <w:rsid w:val="00A71E44"/>
    <w:rsid w:val="00A74496"/>
    <w:rsid w:val="00A74D70"/>
    <w:rsid w:val="00A76E52"/>
    <w:rsid w:val="00A8787A"/>
    <w:rsid w:val="00A90137"/>
    <w:rsid w:val="00A914A6"/>
    <w:rsid w:val="00A930DE"/>
    <w:rsid w:val="00AA0B03"/>
    <w:rsid w:val="00AA1C2B"/>
    <w:rsid w:val="00AA1DCD"/>
    <w:rsid w:val="00AA265A"/>
    <w:rsid w:val="00AA6DB3"/>
    <w:rsid w:val="00AB2DEB"/>
    <w:rsid w:val="00AB2E51"/>
    <w:rsid w:val="00AB5BA4"/>
    <w:rsid w:val="00AB6B19"/>
    <w:rsid w:val="00AB7E40"/>
    <w:rsid w:val="00AC32B3"/>
    <w:rsid w:val="00AD1CAC"/>
    <w:rsid w:val="00AD2287"/>
    <w:rsid w:val="00AD496A"/>
    <w:rsid w:val="00AD6CA3"/>
    <w:rsid w:val="00AD6DB1"/>
    <w:rsid w:val="00AE4709"/>
    <w:rsid w:val="00AE51C2"/>
    <w:rsid w:val="00AE6801"/>
    <w:rsid w:val="00AF3063"/>
    <w:rsid w:val="00AF365C"/>
    <w:rsid w:val="00AF4BA1"/>
    <w:rsid w:val="00AF670C"/>
    <w:rsid w:val="00AF6C11"/>
    <w:rsid w:val="00AF7845"/>
    <w:rsid w:val="00B02F20"/>
    <w:rsid w:val="00B06E2E"/>
    <w:rsid w:val="00B07E9A"/>
    <w:rsid w:val="00B170D4"/>
    <w:rsid w:val="00B17FA1"/>
    <w:rsid w:val="00B20216"/>
    <w:rsid w:val="00B219AF"/>
    <w:rsid w:val="00B270E9"/>
    <w:rsid w:val="00B32611"/>
    <w:rsid w:val="00B33337"/>
    <w:rsid w:val="00B33841"/>
    <w:rsid w:val="00B346A0"/>
    <w:rsid w:val="00B3485B"/>
    <w:rsid w:val="00B36296"/>
    <w:rsid w:val="00B40091"/>
    <w:rsid w:val="00B425BA"/>
    <w:rsid w:val="00B42E68"/>
    <w:rsid w:val="00B440D8"/>
    <w:rsid w:val="00B44132"/>
    <w:rsid w:val="00B45180"/>
    <w:rsid w:val="00B46243"/>
    <w:rsid w:val="00B50856"/>
    <w:rsid w:val="00B52998"/>
    <w:rsid w:val="00B555EC"/>
    <w:rsid w:val="00B70572"/>
    <w:rsid w:val="00B80855"/>
    <w:rsid w:val="00B813CC"/>
    <w:rsid w:val="00B82D37"/>
    <w:rsid w:val="00B85125"/>
    <w:rsid w:val="00B873D1"/>
    <w:rsid w:val="00B95A37"/>
    <w:rsid w:val="00B96A6B"/>
    <w:rsid w:val="00B96CC2"/>
    <w:rsid w:val="00BB046B"/>
    <w:rsid w:val="00BB48F8"/>
    <w:rsid w:val="00BB77BF"/>
    <w:rsid w:val="00BC18FF"/>
    <w:rsid w:val="00BD000C"/>
    <w:rsid w:val="00BD4ECA"/>
    <w:rsid w:val="00BD57F4"/>
    <w:rsid w:val="00BD790E"/>
    <w:rsid w:val="00BE52CD"/>
    <w:rsid w:val="00BE64BD"/>
    <w:rsid w:val="00BF0780"/>
    <w:rsid w:val="00BF30B8"/>
    <w:rsid w:val="00BF5C8B"/>
    <w:rsid w:val="00BF69AA"/>
    <w:rsid w:val="00C05782"/>
    <w:rsid w:val="00C152C6"/>
    <w:rsid w:val="00C172AB"/>
    <w:rsid w:val="00C22448"/>
    <w:rsid w:val="00C25335"/>
    <w:rsid w:val="00C256C1"/>
    <w:rsid w:val="00C3791A"/>
    <w:rsid w:val="00C40531"/>
    <w:rsid w:val="00C40901"/>
    <w:rsid w:val="00C44EE4"/>
    <w:rsid w:val="00C479B7"/>
    <w:rsid w:val="00C504AA"/>
    <w:rsid w:val="00C54E7F"/>
    <w:rsid w:val="00C62A2C"/>
    <w:rsid w:val="00C62DE6"/>
    <w:rsid w:val="00C6636A"/>
    <w:rsid w:val="00C66556"/>
    <w:rsid w:val="00C67F8F"/>
    <w:rsid w:val="00C72642"/>
    <w:rsid w:val="00C7384D"/>
    <w:rsid w:val="00C81F6C"/>
    <w:rsid w:val="00C866F5"/>
    <w:rsid w:val="00C93FA5"/>
    <w:rsid w:val="00C94A58"/>
    <w:rsid w:val="00CA247D"/>
    <w:rsid w:val="00CA3A5B"/>
    <w:rsid w:val="00CA4D78"/>
    <w:rsid w:val="00CA75DE"/>
    <w:rsid w:val="00CB121F"/>
    <w:rsid w:val="00CB185A"/>
    <w:rsid w:val="00CC2634"/>
    <w:rsid w:val="00CC4755"/>
    <w:rsid w:val="00CC70CD"/>
    <w:rsid w:val="00CC7FF4"/>
    <w:rsid w:val="00CD2B5A"/>
    <w:rsid w:val="00CD4B5A"/>
    <w:rsid w:val="00CE02F5"/>
    <w:rsid w:val="00CE0511"/>
    <w:rsid w:val="00CE4F67"/>
    <w:rsid w:val="00CE5598"/>
    <w:rsid w:val="00CE69EE"/>
    <w:rsid w:val="00CF291E"/>
    <w:rsid w:val="00D00942"/>
    <w:rsid w:val="00D01089"/>
    <w:rsid w:val="00D02DDD"/>
    <w:rsid w:val="00D0725D"/>
    <w:rsid w:val="00D105EC"/>
    <w:rsid w:val="00D12578"/>
    <w:rsid w:val="00D13381"/>
    <w:rsid w:val="00D149FD"/>
    <w:rsid w:val="00D157A5"/>
    <w:rsid w:val="00D21FB3"/>
    <w:rsid w:val="00D227CF"/>
    <w:rsid w:val="00D2576F"/>
    <w:rsid w:val="00D33736"/>
    <w:rsid w:val="00D410D8"/>
    <w:rsid w:val="00D42BA2"/>
    <w:rsid w:val="00D513F1"/>
    <w:rsid w:val="00D6578D"/>
    <w:rsid w:val="00D65A06"/>
    <w:rsid w:val="00D71C9C"/>
    <w:rsid w:val="00D73718"/>
    <w:rsid w:val="00D80B41"/>
    <w:rsid w:val="00D85424"/>
    <w:rsid w:val="00D93A1B"/>
    <w:rsid w:val="00D95534"/>
    <w:rsid w:val="00D977F8"/>
    <w:rsid w:val="00DA5D50"/>
    <w:rsid w:val="00DA7EC3"/>
    <w:rsid w:val="00DB00FD"/>
    <w:rsid w:val="00DB0EDC"/>
    <w:rsid w:val="00DB24C3"/>
    <w:rsid w:val="00DB3990"/>
    <w:rsid w:val="00DB4C58"/>
    <w:rsid w:val="00DB64B5"/>
    <w:rsid w:val="00DB7E9D"/>
    <w:rsid w:val="00DC55FB"/>
    <w:rsid w:val="00DC5E86"/>
    <w:rsid w:val="00DC6B44"/>
    <w:rsid w:val="00DC777B"/>
    <w:rsid w:val="00DC77D0"/>
    <w:rsid w:val="00DD3C24"/>
    <w:rsid w:val="00DD434E"/>
    <w:rsid w:val="00DD4466"/>
    <w:rsid w:val="00DE7CFD"/>
    <w:rsid w:val="00DF1BCA"/>
    <w:rsid w:val="00E0343F"/>
    <w:rsid w:val="00E05814"/>
    <w:rsid w:val="00E127E7"/>
    <w:rsid w:val="00E13815"/>
    <w:rsid w:val="00E13C49"/>
    <w:rsid w:val="00E20852"/>
    <w:rsid w:val="00E20A12"/>
    <w:rsid w:val="00E211E4"/>
    <w:rsid w:val="00E2176E"/>
    <w:rsid w:val="00E23F46"/>
    <w:rsid w:val="00E25FFB"/>
    <w:rsid w:val="00E27EA7"/>
    <w:rsid w:val="00E31A57"/>
    <w:rsid w:val="00E37A92"/>
    <w:rsid w:val="00E43362"/>
    <w:rsid w:val="00E4664B"/>
    <w:rsid w:val="00E50333"/>
    <w:rsid w:val="00E511E4"/>
    <w:rsid w:val="00E5168C"/>
    <w:rsid w:val="00E5246B"/>
    <w:rsid w:val="00E545D2"/>
    <w:rsid w:val="00E54D78"/>
    <w:rsid w:val="00E56280"/>
    <w:rsid w:val="00E570BB"/>
    <w:rsid w:val="00E57562"/>
    <w:rsid w:val="00E62648"/>
    <w:rsid w:val="00E65879"/>
    <w:rsid w:val="00E66ABA"/>
    <w:rsid w:val="00E7158E"/>
    <w:rsid w:val="00E72ED6"/>
    <w:rsid w:val="00E74381"/>
    <w:rsid w:val="00E74BF4"/>
    <w:rsid w:val="00E77C43"/>
    <w:rsid w:val="00E81CE3"/>
    <w:rsid w:val="00E82723"/>
    <w:rsid w:val="00E8398D"/>
    <w:rsid w:val="00E84671"/>
    <w:rsid w:val="00E85242"/>
    <w:rsid w:val="00E85C11"/>
    <w:rsid w:val="00E900CD"/>
    <w:rsid w:val="00E95BCB"/>
    <w:rsid w:val="00E977F7"/>
    <w:rsid w:val="00E97CBB"/>
    <w:rsid w:val="00EA1ACE"/>
    <w:rsid w:val="00EA216A"/>
    <w:rsid w:val="00EA44EC"/>
    <w:rsid w:val="00EA52BD"/>
    <w:rsid w:val="00EA5D3A"/>
    <w:rsid w:val="00EA7B47"/>
    <w:rsid w:val="00EB1464"/>
    <w:rsid w:val="00EB1710"/>
    <w:rsid w:val="00EB3059"/>
    <w:rsid w:val="00EB45C2"/>
    <w:rsid w:val="00EC34AD"/>
    <w:rsid w:val="00EC36C3"/>
    <w:rsid w:val="00EC66F0"/>
    <w:rsid w:val="00ED0273"/>
    <w:rsid w:val="00ED0D1C"/>
    <w:rsid w:val="00ED3C47"/>
    <w:rsid w:val="00ED426D"/>
    <w:rsid w:val="00ED672C"/>
    <w:rsid w:val="00ED7D3A"/>
    <w:rsid w:val="00EE1773"/>
    <w:rsid w:val="00EE1BCF"/>
    <w:rsid w:val="00F03A1B"/>
    <w:rsid w:val="00F07B75"/>
    <w:rsid w:val="00F22682"/>
    <w:rsid w:val="00F23E90"/>
    <w:rsid w:val="00F25DE5"/>
    <w:rsid w:val="00F2643E"/>
    <w:rsid w:val="00F26F63"/>
    <w:rsid w:val="00F3138C"/>
    <w:rsid w:val="00F340CD"/>
    <w:rsid w:val="00F37CC9"/>
    <w:rsid w:val="00F53CF1"/>
    <w:rsid w:val="00F54930"/>
    <w:rsid w:val="00F56224"/>
    <w:rsid w:val="00F61CED"/>
    <w:rsid w:val="00F61D9F"/>
    <w:rsid w:val="00F62297"/>
    <w:rsid w:val="00F64C63"/>
    <w:rsid w:val="00F670F6"/>
    <w:rsid w:val="00F67D84"/>
    <w:rsid w:val="00F70B95"/>
    <w:rsid w:val="00F70C5D"/>
    <w:rsid w:val="00F72D5C"/>
    <w:rsid w:val="00F734FB"/>
    <w:rsid w:val="00F80142"/>
    <w:rsid w:val="00F82466"/>
    <w:rsid w:val="00F854D7"/>
    <w:rsid w:val="00F86E34"/>
    <w:rsid w:val="00F93977"/>
    <w:rsid w:val="00F946FC"/>
    <w:rsid w:val="00F94A4D"/>
    <w:rsid w:val="00F954AE"/>
    <w:rsid w:val="00FA0CCC"/>
    <w:rsid w:val="00FA13AF"/>
    <w:rsid w:val="00FA18E6"/>
    <w:rsid w:val="00FB4968"/>
    <w:rsid w:val="00FB5633"/>
    <w:rsid w:val="00FB7F19"/>
    <w:rsid w:val="00FC38DA"/>
    <w:rsid w:val="00FC57B9"/>
    <w:rsid w:val="00FC5D0F"/>
    <w:rsid w:val="00FD0247"/>
    <w:rsid w:val="00FD09B7"/>
    <w:rsid w:val="00FD19EB"/>
    <w:rsid w:val="00FD2219"/>
    <w:rsid w:val="00FD2BF5"/>
    <w:rsid w:val="00FD2DFA"/>
    <w:rsid w:val="00FD4AEB"/>
    <w:rsid w:val="00FD5437"/>
    <w:rsid w:val="00FE0062"/>
    <w:rsid w:val="00FE2749"/>
    <w:rsid w:val="00FE47AB"/>
    <w:rsid w:val="00FE7C3E"/>
    <w:rsid w:val="00FF0058"/>
    <w:rsid w:val="00FF014F"/>
    <w:rsid w:val="00FF3237"/>
    <w:rsid w:val="00FF4C62"/>
    <w:rsid w:val="00FF5D74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weight=".25pt"/>
    </o:shapedefaults>
    <o:shapelayout v:ext="edit">
      <o:idmap v:ext="edit" data="2"/>
    </o:shapelayout>
  </w:shapeDefaults>
  <w:decimalSymbol w:val="."/>
  <w:listSeparator w:val=","/>
  <w14:docId w14:val="16C99529"/>
  <w15:docId w15:val="{37082C6C-4067-4743-B8EA-97303700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70F6"/>
    <w:pPr>
      <w:tabs>
        <w:tab w:val="right" w:pos="9084"/>
      </w:tabs>
      <w:spacing w:before="120" w:after="120"/>
    </w:pPr>
    <w:rPr>
      <w:rFonts w:ascii="IBM Plex Sans" w:hAnsi="IBM Plex Sans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347F74"/>
    <w:pPr>
      <w:keepNext/>
      <w:keepLines/>
      <w:widowControl w:val="0"/>
      <w:numPr>
        <w:numId w:val="19"/>
      </w:numPr>
      <w:tabs>
        <w:tab w:val="right" w:pos="567"/>
      </w:tabs>
      <w:suppressAutoHyphens/>
      <w:spacing w:before="240" w:after="240"/>
      <w:outlineLvl w:val="0"/>
    </w:pPr>
    <w:rPr>
      <w:rFonts w:ascii="IBM Plex Sans Medium" w:hAnsi="IBM Plex Sans Medium" w:cs="Calibri"/>
      <w:b/>
      <w:bCs/>
      <w:color w:val="001C39"/>
      <w:kern w:val="32"/>
      <w:sz w:val="30"/>
      <w:szCs w:val="30"/>
      <w:lang w:val="en-GB"/>
    </w:rPr>
  </w:style>
  <w:style w:type="paragraph" w:styleId="Heading2">
    <w:name w:val="heading 2"/>
    <w:basedOn w:val="Normal"/>
    <w:next w:val="Normal"/>
    <w:autoRedefine/>
    <w:qFormat/>
    <w:rsid w:val="007E0478"/>
    <w:pPr>
      <w:widowControl w:val="0"/>
      <w:tabs>
        <w:tab w:val="right" w:pos="567"/>
      </w:tabs>
      <w:suppressAutoHyphens/>
      <w:spacing w:before="240" w:after="240"/>
      <w:outlineLvl w:val="1"/>
    </w:pPr>
    <w:rPr>
      <w:rFonts w:ascii="IBM Plex Sans Medium" w:hAnsi="IBM Plex Sans Medium" w:cs="Calibri"/>
      <w:b/>
      <w:bCs/>
      <w:iCs/>
      <w:color w:val="001C39"/>
      <w:sz w:val="26"/>
      <w:szCs w:val="26"/>
      <w:lang w:val="en-GB"/>
    </w:rPr>
  </w:style>
  <w:style w:type="paragraph" w:styleId="Heading3">
    <w:name w:val="heading 3"/>
    <w:basedOn w:val="Normal"/>
    <w:next w:val="Normal"/>
    <w:qFormat/>
    <w:rsid w:val="006A5272"/>
    <w:pPr>
      <w:widowControl w:val="0"/>
      <w:numPr>
        <w:ilvl w:val="2"/>
        <w:numId w:val="16"/>
      </w:numPr>
      <w:tabs>
        <w:tab w:val="clear" w:pos="0"/>
        <w:tab w:val="left" w:pos="709"/>
      </w:tabs>
      <w:suppressAutoHyphens/>
      <w:spacing w:before="240" w:after="240"/>
      <w:ind w:left="567" w:hanging="567"/>
      <w:outlineLvl w:val="2"/>
    </w:pPr>
    <w:rPr>
      <w:rFonts w:cs="Arial"/>
      <w:b/>
      <w:bCs/>
      <w:sz w:val="24"/>
      <w14:numSpacing w14:val="proportional"/>
    </w:rPr>
  </w:style>
  <w:style w:type="paragraph" w:styleId="Heading4">
    <w:name w:val="heading 4"/>
    <w:basedOn w:val="Normal"/>
    <w:next w:val="Normal"/>
    <w:link w:val="Heading4Char"/>
    <w:rsid w:val="00D13381"/>
    <w:pPr>
      <w:widowControl w:val="0"/>
      <w:numPr>
        <w:ilvl w:val="3"/>
        <w:numId w:val="16"/>
      </w:numPr>
      <w:tabs>
        <w:tab w:val="clear" w:pos="0"/>
        <w:tab w:val="left" w:pos="709"/>
        <w:tab w:val="left" w:pos="851"/>
      </w:tabs>
      <w:suppressAutoHyphens/>
      <w:spacing w:before="240" w:after="24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rsid w:val="00075409"/>
    <w:pPr>
      <w:widowControl w:val="0"/>
      <w:numPr>
        <w:ilvl w:val="4"/>
        <w:numId w:val="16"/>
      </w:numPr>
      <w:suppressAutoHyphens/>
      <w:spacing w:before="240" w:after="240"/>
      <w:outlineLvl w:val="4"/>
    </w:pPr>
    <w:rPr>
      <w:rFonts w:cs="Arial"/>
      <w:b/>
      <w:bCs/>
      <w:iCs/>
      <w:color w:val="4D4D4F"/>
    </w:rPr>
  </w:style>
  <w:style w:type="paragraph" w:styleId="Heading6">
    <w:name w:val="heading 6"/>
    <w:basedOn w:val="Normal"/>
    <w:next w:val="Normal"/>
    <w:rsid w:val="005643BC"/>
    <w:pPr>
      <w:numPr>
        <w:ilvl w:val="5"/>
        <w:numId w:val="16"/>
      </w:numPr>
      <w:spacing w:before="240" w:after="240"/>
      <w:outlineLvl w:val="5"/>
    </w:pPr>
    <w:rPr>
      <w:rFonts w:cs="Arial"/>
      <w:b/>
      <w:bCs/>
      <w:color w:val="4D4D4F"/>
    </w:rPr>
  </w:style>
  <w:style w:type="paragraph" w:styleId="Heading7">
    <w:name w:val="heading 7"/>
    <w:basedOn w:val="Normal"/>
    <w:next w:val="Normal"/>
    <w:rsid w:val="005643BC"/>
    <w:pPr>
      <w:numPr>
        <w:ilvl w:val="6"/>
        <w:numId w:val="16"/>
      </w:numPr>
      <w:tabs>
        <w:tab w:val="left" w:pos="1418"/>
      </w:tabs>
      <w:spacing w:before="240" w:after="240"/>
      <w:outlineLvl w:val="6"/>
    </w:pPr>
    <w:rPr>
      <w:rFonts w:cs="Arial"/>
      <w:b/>
      <w:bCs/>
      <w:color w:val="4D4D4F"/>
    </w:rPr>
  </w:style>
  <w:style w:type="paragraph" w:styleId="Heading8">
    <w:name w:val="heading 8"/>
    <w:basedOn w:val="Normal"/>
    <w:next w:val="Normal"/>
    <w:rsid w:val="005643BC"/>
    <w:pPr>
      <w:numPr>
        <w:ilvl w:val="7"/>
        <w:numId w:val="16"/>
      </w:numPr>
      <w:tabs>
        <w:tab w:val="clear" w:pos="0"/>
        <w:tab w:val="left" w:pos="1701"/>
      </w:tabs>
      <w:spacing w:before="240" w:after="240"/>
      <w:outlineLvl w:val="7"/>
    </w:pPr>
    <w:rPr>
      <w:rFonts w:cs="Arial"/>
      <w:b/>
      <w:bCs/>
      <w:color w:val="4D4D4F"/>
    </w:rPr>
  </w:style>
  <w:style w:type="paragraph" w:styleId="Heading9">
    <w:name w:val="heading 9"/>
    <w:basedOn w:val="Normal"/>
    <w:next w:val="Normal"/>
    <w:rsid w:val="005643BC"/>
    <w:pPr>
      <w:numPr>
        <w:ilvl w:val="8"/>
        <w:numId w:val="16"/>
      </w:numPr>
      <w:tabs>
        <w:tab w:val="clear" w:pos="0"/>
        <w:tab w:val="left" w:pos="1701"/>
      </w:tabs>
      <w:spacing w:before="240" w:after="240"/>
      <w:outlineLvl w:val="8"/>
    </w:pPr>
    <w:rPr>
      <w:rFonts w:cs="Arial"/>
      <w:b/>
      <w:bCs/>
      <w:color w:val="4D4D4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12C"/>
    <w:pPr>
      <w:tabs>
        <w:tab w:val="clear" w:pos="9084"/>
        <w:tab w:val="right" w:pos="9070"/>
      </w:tabs>
      <w:suppressAutoHyphens/>
      <w:spacing w:before="20" w:after="20"/>
    </w:pPr>
    <w:rPr>
      <w:rFonts w:ascii="Helvetica" w:hAnsi="Helvetica"/>
      <w:sz w:val="14"/>
    </w:rPr>
  </w:style>
  <w:style w:type="paragraph" w:styleId="Footer">
    <w:name w:val="footer"/>
    <w:basedOn w:val="Normal"/>
    <w:link w:val="FooterChar"/>
    <w:uiPriority w:val="99"/>
    <w:rsid w:val="00214D36"/>
    <w:pPr>
      <w:tabs>
        <w:tab w:val="right" w:pos="9300"/>
      </w:tabs>
      <w:suppressAutoHyphens/>
      <w:spacing w:line="180" w:lineRule="atLeast"/>
    </w:pPr>
    <w:rPr>
      <w:sz w:val="16"/>
    </w:rPr>
  </w:style>
  <w:style w:type="paragraph" w:styleId="NormalWeb">
    <w:name w:val="Normal (Web)"/>
    <w:basedOn w:val="Normal"/>
    <w:uiPriority w:val="99"/>
    <w:rsid w:val="00790E5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rsid w:val="006B4B1D"/>
    <w:pPr>
      <w:keepNext/>
      <w:keepLines/>
      <w:tabs>
        <w:tab w:val="clear" w:pos="9084"/>
        <w:tab w:val="left" w:pos="403"/>
        <w:tab w:val="right" w:leader="dot" w:pos="9060"/>
      </w:tabs>
      <w:suppressAutoHyphens/>
      <w:spacing w:before="300"/>
      <w:ind w:right="677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E0343F"/>
    <w:pPr>
      <w:keepLines/>
      <w:tabs>
        <w:tab w:val="clear" w:pos="9084"/>
        <w:tab w:val="left" w:pos="1418"/>
        <w:tab w:val="right" w:leader="dot" w:pos="9060"/>
      </w:tabs>
      <w:suppressAutoHyphens/>
      <w:spacing w:before="20" w:after="20"/>
      <w:ind w:left="403" w:right="680"/>
    </w:pPr>
  </w:style>
  <w:style w:type="character" w:styleId="Hyperlink">
    <w:name w:val="Hyperlink"/>
    <w:uiPriority w:val="99"/>
    <w:rsid w:val="00E5246B"/>
    <w:rPr>
      <w:rFonts w:ascii="IBM Plex Sans" w:hAnsi="IBM Plex Sans"/>
      <w:color w:val="0096D8"/>
      <w:sz w:val="22"/>
      <w:u w:val="single"/>
    </w:rPr>
  </w:style>
  <w:style w:type="paragraph" w:styleId="TOC2">
    <w:name w:val="toc 2"/>
    <w:basedOn w:val="Normal"/>
    <w:next w:val="Normal"/>
    <w:autoRedefine/>
    <w:uiPriority w:val="39"/>
    <w:rsid w:val="006B4B1D"/>
    <w:pPr>
      <w:keepLines/>
      <w:tabs>
        <w:tab w:val="clear" w:pos="9084"/>
        <w:tab w:val="right" w:leader="dot" w:pos="9060"/>
      </w:tabs>
      <w:suppressAutoHyphens/>
      <w:spacing w:after="40"/>
      <w:ind w:left="198" w:right="680"/>
    </w:pPr>
  </w:style>
  <w:style w:type="table" w:styleId="TableGrid">
    <w:name w:val="Table Grid"/>
    <w:basedOn w:val="TableNormal"/>
    <w:rsid w:val="00F3601B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sid w:val="00A6018C"/>
    <w:rPr>
      <w:i/>
      <w:sz w:val="18"/>
    </w:rPr>
  </w:style>
  <w:style w:type="character" w:styleId="FootnoteReference">
    <w:name w:val="footnote reference"/>
    <w:rsid w:val="00A6018C"/>
    <w:rPr>
      <w:vertAlign w:val="superscript"/>
    </w:rPr>
  </w:style>
  <w:style w:type="paragraph" w:customStyle="1" w:styleId="Findetableau">
    <w:name w:val="Fin de tableau"/>
    <w:basedOn w:val="Normal"/>
    <w:next w:val="Normal"/>
    <w:rsid w:val="00A618E4"/>
    <w:pPr>
      <w:spacing w:line="60" w:lineRule="exact"/>
    </w:pPr>
    <w:rPr>
      <w:sz w:val="6"/>
    </w:rPr>
  </w:style>
  <w:style w:type="paragraph" w:styleId="ListBullet">
    <w:name w:val="List Bullet"/>
    <w:basedOn w:val="Normal"/>
    <w:rsid w:val="00811C6C"/>
    <w:pPr>
      <w:numPr>
        <w:numId w:val="1"/>
      </w:numPr>
    </w:pPr>
  </w:style>
  <w:style w:type="paragraph" w:styleId="ListBullet2">
    <w:name w:val="List Bullet 2"/>
    <w:basedOn w:val="Normal"/>
    <w:rsid w:val="00FC38DA"/>
    <w:pPr>
      <w:numPr>
        <w:numId w:val="2"/>
      </w:numPr>
    </w:pPr>
    <w:rPr>
      <w:rFonts w:cs="Arial"/>
      <w:sz w:val="19"/>
    </w:rPr>
  </w:style>
  <w:style w:type="paragraph" w:styleId="TOC4">
    <w:name w:val="toc 4"/>
    <w:basedOn w:val="Normal"/>
    <w:next w:val="Normal"/>
    <w:autoRedefine/>
    <w:uiPriority w:val="39"/>
    <w:rsid w:val="00BA3BC4"/>
    <w:pPr>
      <w:keepLines/>
      <w:tabs>
        <w:tab w:val="clear" w:pos="9084"/>
        <w:tab w:val="right" w:leader="dot" w:pos="9060"/>
      </w:tabs>
      <w:suppressAutoHyphens/>
      <w:ind w:left="601" w:right="680"/>
    </w:pPr>
  </w:style>
  <w:style w:type="paragraph" w:styleId="TOC5">
    <w:name w:val="toc 5"/>
    <w:basedOn w:val="Normal"/>
    <w:next w:val="Normal"/>
    <w:autoRedefine/>
    <w:rsid w:val="00BA3BC4"/>
    <w:pPr>
      <w:keepLines/>
      <w:tabs>
        <w:tab w:val="clear" w:pos="9084"/>
        <w:tab w:val="right" w:leader="dot" w:pos="9060"/>
      </w:tabs>
      <w:suppressAutoHyphens/>
      <w:ind w:left="799" w:right="680"/>
    </w:pPr>
  </w:style>
  <w:style w:type="numbering" w:styleId="111111">
    <w:name w:val="Outline List 2"/>
    <w:basedOn w:val="NoList"/>
    <w:rsid w:val="00254697"/>
    <w:pPr>
      <w:numPr>
        <w:numId w:val="3"/>
      </w:numPr>
    </w:pPr>
  </w:style>
  <w:style w:type="numbering" w:styleId="1ai">
    <w:name w:val="Outline List 1"/>
    <w:basedOn w:val="NoList"/>
    <w:rsid w:val="00254697"/>
    <w:pPr>
      <w:numPr>
        <w:numId w:val="4"/>
      </w:numPr>
    </w:pPr>
  </w:style>
  <w:style w:type="character" w:styleId="Emphasis">
    <w:name w:val="Emphasis"/>
    <w:rsid w:val="00EB45C2"/>
    <w:rPr>
      <w:rFonts w:ascii="Arial" w:hAnsi="Arial"/>
      <w:i/>
      <w:iCs/>
    </w:rPr>
  </w:style>
  <w:style w:type="character" w:styleId="HTMLAcronym">
    <w:name w:val="HTML Acronym"/>
    <w:basedOn w:val="DefaultParagraphFont"/>
    <w:rsid w:val="00254697"/>
  </w:style>
  <w:style w:type="paragraph" w:styleId="EnvelopeAddress">
    <w:name w:val="envelope address"/>
    <w:basedOn w:val="Normal"/>
    <w:rsid w:val="00254697"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EnvelopeReturn">
    <w:name w:val="envelope return"/>
    <w:basedOn w:val="Normal"/>
    <w:rsid w:val="00254697"/>
    <w:rPr>
      <w:rFonts w:cs="Arial"/>
    </w:rPr>
  </w:style>
  <w:style w:type="paragraph" w:styleId="HTMLAddress">
    <w:name w:val="HTML Address"/>
    <w:basedOn w:val="Normal"/>
    <w:rsid w:val="00254697"/>
    <w:rPr>
      <w:i/>
      <w:iCs/>
    </w:rPr>
  </w:style>
  <w:style w:type="numbering" w:styleId="ArticleSection">
    <w:name w:val="Outline List 3"/>
    <w:basedOn w:val="NoList"/>
    <w:rsid w:val="00254697"/>
    <w:pPr>
      <w:numPr>
        <w:numId w:val="5"/>
      </w:numPr>
    </w:pPr>
  </w:style>
  <w:style w:type="character" w:styleId="HTMLCite">
    <w:name w:val="HTML Cite"/>
    <w:rsid w:val="00254697"/>
    <w:rPr>
      <w:i/>
      <w:iCs/>
    </w:rPr>
  </w:style>
  <w:style w:type="table" w:styleId="TableClassic1">
    <w:name w:val="Table Classic 1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254697"/>
    <w:pPr>
      <w:spacing w:line="25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rsid w:val="00254697"/>
    <w:rPr>
      <w:rFonts w:ascii="Courier New" w:hAnsi="Courier New" w:cs="Courier New"/>
      <w:sz w:val="20"/>
      <w:szCs w:val="20"/>
    </w:rPr>
  </w:style>
  <w:style w:type="character" w:styleId="HTMLCode">
    <w:name w:val="HTML Code"/>
    <w:rsid w:val="00254697"/>
    <w:rPr>
      <w:rFonts w:ascii="Courier New" w:hAnsi="Courier New" w:cs="Courier New"/>
      <w:sz w:val="20"/>
      <w:szCs w:val="20"/>
    </w:rPr>
  </w:style>
  <w:style w:type="table" w:styleId="TableColumns1">
    <w:name w:val="Table Columns 1"/>
    <w:basedOn w:val="TableNormal"/>
    <w:rsid w:val="00254697"/>
    <w:pPr>
      <w:spacing w:line="25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54697"/>
    <w:pPr>
      <w:spacing w:line="25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54697"/>
    <w:pPr>
      <w:spacing w:line="25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54697"/>
    <w:pPr>
      <w:spacing w:line="25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54697"/>
    <w:pPr>
      <w:spacing w:line="25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rful1">
    <w:name w:val="Table Colorful 1"/>
    <w:basedOn w:val="TableNormal"/>
    <w:rsid w:val="00254697"/>
    <w:pPr>
      <w:spacing w:line="25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54697"/>
    <w:pPr>
      <w:spacing w:line="25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54697"/>
    <w:pPr>
      <w:spacing w:line="25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254697"/>
    <w:pPr>
      <w:spacing w:line="25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">
    <w:name w:val="Body Text"/>
    <w:basedOn w:val="Normal"/>
    <w:rsid w:val="00254697"/>
  </w:style>
  <w:style w:type="paragraph" w:styleId="BodyText2">
    <w:name w:val="Body Text 2"/>
    <w:basedOn w:val="Normal"/>
    <w:rsid w:val="00254697"/>
    <w:pPr>
      <w:spacing w:line="480" w:lineRule="auto"/>
    </w:pPr>
  </w:style>
  <w:style w:type="paragraph" w:styleId="BodyText3">
    <w:name w:val="Body Text 3"/>
    <w:basedOn w:val="Normal"/>
    <w:rsid w:val="00254697"/>
    <w:rPr>
      <w:sz w:val="16"/>
      <w:szCs w:val="16"/>
    </w:rPr>
  </w:style>
  <w:style w:type="paragraph" w:styleId="Date">
    <w:name w:val="Date"/>
    <w:basedOn w:val="Normal"/>
    <w:next w:val="Normal"/>
    <w:rsid w:val="00905343"/>
    <w:pPr>
      <w:jc w:val="right"/>
    </w:pPr>
  </w:style>
  <w:style w:type="character" w:styleId="HTMLDefinition">
    <w:name w:val="HTML Definition"/>
    <w:rsid w:val="00254697"/>
    <w:rPr>
      <w:i/>
      <w:iCs/>
    </w:rPr>
  </w:style>
  <w:style w:type="table" w:styleId="Table3Deffects2">
    <w:name w:val="Table 3D effects 2"/>
    <w:basedOn w:val="TableNormal"/>
    <w:rsid w:val="00254697"/>
    <w:pPr>
      <w:spacing w:line="25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254697"/>
    <w:pPr>
      <w:spacing w:line="25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54697"/>
    <w:pPr>
      <w:spacing w:line="25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254697"/>
    <w:pPr>
      <w:spacing w:line="25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uiPriority w:val="22"/>
    <w:qFormat/>
    <w:rsid w:val="00347F74"/>
    <w:rPr>
      <w:rFonts w:ascii="IBM Plex Sans" w:hAnsi="IBM Plex Sans"/>
      <w:b/>
      <w:bCs/>
      <w:sz w:val="22"/>
    </w:rPr>
  </w:style>
  <w:style w:type="paragraph" w:styleId="MessageHeader">
    <w:name w:val="Message Header"/>
    <w:basedOn w:val="Normal"/>
    <w:rsid w:val="00254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HTMLSample">
    <w:name w:val="HTML Sample"/>
    <w:rsid w:val="00254697"/>
    <w:rPr>
      <w:rFonts w:ascii="Courier New" w:hAnsi="Courier New" w:cs="Courier New"/>
    </w:rPr>
  </w:style>
  <w:style w:type="paragraph" w:styleId="Closing">
    <w:name w:val="Closing"/>
    <w:basedOn w:val="Normal"/>
    <w:rsid w:val="00254697"/>
    <w:pPr>
      <w:ind w:left="4252"/>
    </w:pPr>
  </w:style>
  <w:style w:type="table" w:styleId="TableGrid1">
    <w:name w:val="Table Grid 1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254697"/>
    <w:pPr>
      <w:spacing w:line="25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254697"/>
    <w:pPr>
      <w:spacing w:line="25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54697"/>
    <w:pPr>
      <w:spacing w:line="25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4697"/>
    <w:pPr>
      <w:spacing w:line="25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254697"/>
    <w:rPr>
      <w:color w:val="0096D8"/>
      <w:u w:val="single"/>
    </w:rPr>
  </w:style>
  <w:style w:type="paragraph" w:styleId="List">
    <w:name w:val="List"/>
    <w:basedOn w:val="Normal"/>
    <w:rsid w:val="00254697"/>
    <w:pPr>
      <w:ind w:left="283" w:hanging="283"/>
    </w:pPr>
  </w:style>
  <w:style w:type="paragraph" w:styleId="List2">
    <w:name w:val="List 2"/>
    <w:basedOn w:val="Normal"/>
    <w:rsid w:val="00254697"/>
    <w:pPr>
      <w:ind w:left="566" w:hanging="283"/>
    </w:pPr>
  </w:style>
  <w:style w:type="paragraph" w:styleId="List3">
    <w:name w:val="List 3"/>
    <w:basedOn w:val="Normal"/>
    <w:rsid w:val="00254697"/>
    <w:pPr>
      <w:ind w:left="849" w:hanging="283"/>
    </w:pPr>
  </w:style>
  <w:style w:type="paragraph" w:styleId="List4">
    <w:name w:val="List 4"/>
    <w:basedOn w:val="Normal"/>
    <w:rsid w:val="00254697"/>
    <w:pPr>
      <w:ind w:left="1132" w:hanging="283"/>
    </w:pPr>
  </w:style>
  <w:style w:type="paragraph" w:styleId="List5">
    <w:name w:val="List 5"/>
    <w:basedOn w:val="Normal"/>
    <w:rsid w:val="00254697"/>
    <w:pPr>
      <w:ind w:left="1415" w:hanging="283"/>
    </w:pPr>
  </w:style>
  <w:style w:type="paragraph" w:styleId="ListNumber">
    <w:name w:val="List Number"/>
    <w:basedOn w:val="Normal"/>
    <w:rsid w:val="00254697"/>
    <w:pPr>
      <w:numPr>
        <w:numId w:val="6"/>
      </w:numPr>
    </w:pPr>
  </w:style>
  <w:style w:type="paragraph" w:styleId="ListNumber2">
    <w:name w:val="List Number 2"/>
    <w:basedOn w:val="Normal"/>
    <w:rsid w:val="00254697"/>
    <w:pPr>
      <w:numPr>
        <w:numId w:val="7"/>
      </w:numPr>
    </w:pPr>
  </w:style>
  <w:style w:type="paragraph" w:styleId="ListNumber3">
    <w:name w:val="List Number 3"/>
    <w:basedOn w:val="Normal"/>
    <w:rsid w:val="00254697"/>
    <w:pPr>
      <w:numPr>
        <w:numId w:val="8"/>
      </w:numPr>
    </w:pPr>
  </w:style>
  <w:style w:type="paragraph" w:styleId="ListNumber4">
    <w:name w:val="List Number 4"/>
    <w:basedOn w:val="Normal"/>
    <w:rsid w:val="00254697"/>
    <w:pPr>
      <w:numPr>
        <w:numId w:val="9"/>
      </w:numPr>
    </w:pPr>
  </w:style>
  <w:style w:type="paragraph" w:styleId="ListNumber5">
    <w:name w:val="List Number 5"/>
    <w:basedOn w:val="Normal"/>
    <w:rsid w:val="00254697"/>
    <w:pPr>
      <w:numPr>
        <w:numId w:val="10"/>
      </w:numPr>
    </w:pPr>
  </w:style>
  <w:style w:type="paragraph" w:styleId="ListBullet3">
    <w:name w:val="List Bullet 3"/>
    <w:basedOn w:val="Normal"/>
    <w:rsid w:val="00811C6C"/>
    <w:pPr>
      <w:numPr>
        <w:numId w:val="11"/>
      </w:numPr>
      <w:ind w:left="822" w:hanging="255"/>
    </w:pPr>
  </w:style>
  <w:style w:type="paragraph" w:styleId="ListBullet4">
    <w:name w:val="List Bullet 4"/>
    <w:basedOn w:val="Normal"/>
    <w:rsid w:val="00254697"/>
    <w:pPr>
      <w:numPr>
        <w:numId w:val="12"/>
      </w:numPr>
    </w:pPr>
  </w:style>
  <w:style w:type="paragraph" w:styleId="ListBullet5">
    <w:name w:val="List Bullet 5"/>
    <w:basedOn w:val="Normal"/>
    <w:rsid w:val="00254697"/>
    <w:pPr>
      <w:numPr>
        <w:numId w:val="13"/>
      </w:numPr>
    </w:pPr>
  </w:style>
  <w:style w:type="paragraph" w:styleId="ListContinue">
    <w:name w:val="List Continue"/>
    <w:basedOn w:val="Normal"/>
    <w:rsid w:val="00254697"/>
    <w:pPr>
      <w:ind w:left="283"/>
    </w:pPr>
  </w:style>
  <w:style w:type="paragraph" w:styleId="ListContinue2">
    <w:name w:val="List Continue 2"/>
    <w:basedOn w:val="Normal"/>
    <w:rsid w:val="00254697"/>
    <w:pPr>
      <w:ind w:left="566"/>
    </w:pPr>
  </w:style>
  <w:style w:type="paragraph" w:styleId="ListContinue3">
    <w:name w:val="List Continue 3"/>
    <w:basedOn w:val="Normal"/>
    <w:rsid w:val="00254697"/>
    <w:pPr>
      <w:ind w:left="849"/>
    </w:pPr>
  </w:style>
  <w:style w:type="paragraph" w:styleId="ListContinue4">
    <w:name w:val="List Continue 4"/>
    <w:basedOn w:val="Normal"/>
    <w:rsid w:val="00254697"/>
    <w:pPr>
      <w:ind w:left="1132"/>
    </w:pPr>
  </w:style>
  <w:style w:type="paragraph" w:styleId="ListContinue5">
    <w:name w:val="List Continue 5"/>
    <w:basedOn w:val="Normal"/>
    <w:rsid w:val="00254697"/>
    <w:pPr>
      <w:ind w:left="1415"/>
    </w:pPr>
  </w:style>
  <w:style w:type="character" w:styleId="HTMLTypewriter">
    <w:name w:val="HTML Typewriter"/>
    <w:rsid w:val="0025469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rsid w:val="00254697"/>
    <w:pPr>
      <w:ind w:left="1440" w:right="1440"/>
    </w:pPr>
  </w:style>
  <w:style w:type="character" w:styleId="LineNumber">
    <w:name w:val="line number"/>
    <w:basedOn w:val="DefaultParagraphFont"/>
    <w:rsid w:val="00254697"/>
  </w:style>
  <w:style w:type="character" w:styleId="PageNumber">
    <w:name w:val="page number"/>
    <w:basedOn w:val="DefaultParagraphFont"/>
    <w:rsid w:val="00254697"/>
  </w:style>
  <w:style w:type="table" w:styleId="TableSubtle1">
    <w:name w:val="Table Subtle 1"/>
    <w:basedOn w:val="TableNormal"/>
    <w:rsid w:val="00254697"/>
    <w:pPr>
      <w:spacing w:line="25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254697"/>
    <w:pPr>
      <w:spacing w:line="25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rsid w:val="00254697"/>
    <w:rPr>
      <w:rFonts w:ascii="Courier New" w:hAnsi="Courier New" w:cs="Courier New"/>
    </w:rPr>
  </w:style>
  <w:style w:type="table" w:styleId="TableProfessional">
    <w:name w:val="Table Professional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FirstIndent">
    <w:name w:val="Body Text First Indent"/>
    <w:basedOn w:val="BodyText"/>
    <w:rsid w:val="00254697"/>
    <w:pPr>
      <w:ind w:firstLine="210"/>
    </w:pPr>
  </w:style>
  <w:style w:type="paragraph" w:styleId="BodyTextIndent">
    <w:name w:val="Body Text Indent"/>
    <w:basedOn w:val="Normal"/>
    <w:rsid w:val="00254697"/>
    <w:pPr>
      <w:ind w:left="283"/>
    </w:pPr>
  </w:style>
  <w:style w:type="paragraph" w:styleId="BodyTextIndent2">
    <w:name w:val="Body Text Indent 2"/>
    <w:basedOn w:val="Normal"/>
    <w:rsid w:val="00254697"/>
    <w:pPr>
      <w:spacing w:line="480" w:lineRule="auto"/>
      <w:ind w:left="283"/>
    </w:pPr>
  </w:style>
  <w:style w:type="paragraph" w:styleId="BodyTextIndent3">
    <w:name w:val="Body Text Indent 3"/>
    <w:basedOn w:val="Normal"/>
    <w:rsid w:val="00254697"/>
    <w:pPr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rsid w:val="00254697"/>
    <w:pPr>
      <w:ind w:firstLine="210"/>
    </w:pPr>
  </w:style>
  <w:style w:type="paragraph" w:styleId="NormalIndent">
    <w:name w:val="Normal Indent"/>
    <w:basedOn w:val="Normal"/>
    <w:rsid w:val="00254697"/>
    <w:pPr>
      <w:ind w:left="567"/>
    </w:pPr>
  </w:style>
  <w:style w:type="paragraph" w:styleId="Salutation">
    <w:name w:val="Salutation"/>
    <w:basedOn w:val="Normal"/>
    <w:next w:val="Normal"/>
    <w:rsid w:val="00254697"/>
  </w:style>
  <w:style w:type="paragraph" w:styleId="Signature">
    <w:name w:val="Signature"/>
    <w:basedOn w:val="Normal"/>
    <w:rsid w:val="00254697"/>
    <w:pPr>
      <w:ind w:left="4252"/>
    </w:pPr>
  </w:style>
  <w:style w:type="paragraph" w:styleId="E-mailSignature">
    <w:name w:val="E-mail Signature"/>
    <w:basedOn w:val="Normal"/>
    <w:rsid w:val="00254697"/>
  </w:style>
  <w:style w:type="table" w:styleId="TableSimple1">
    <w:name w:val="Table Simple 1"/>
    <w:basedOn w:val="TableNormal"/>
    <w:rsid w:val="00254697"/>
    <w:pPr>
      <w:spacing w:line="25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54697"/>
    <w:pPr>
      <w:spacing w:line="25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254697"/>
    <w:pPr>
      <w:spacing w:line="25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254697"/>
    <w:pPr>
      <w:spacing w:line="25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254697"/>
    <w:pPr>
      <w:spacing w:line="25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lainText">
    <w:name w:val="Plain Text"/>
    <w:basedOn w:val="Normal"/>
    <w:rsid w:val="00254697"/>
    <w:rPr>
      <w:rFonts w:ascii="Courier New" w:hAnsi="Courier New" w:cs="Courier New"/>
    </w:rPr>
  </w:style>
  <w:style w:type="table" w:styleId="TableTheme">
    <w:name w:val="Table Theme"/>
    <w:basedOn w:val="TableNormal"/>
    <w:rsid w:val="00254697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rsid w:val="00254697"/>
  </w:style>
  <w:style w:type="character" w:styleId="HTMLVariable">
    <w:name w:val="HTML Variable"/>
    <w:rsid w:val="00254697"/>
    <w:rPr>
      <w:i/>
      <w:iCs/>
    </w:rPr>
  </w:style>
  <w:style w:type="table" w:styleId="TableWeb1">
    <w:name w:val="Table Web 1"/>
    <w:basedOn w:val="TableNormal"/>
    <w:rsid w:val="00254697"/>
    <w:pPr>
      <w:spacing w:line="25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254697"/>
    <w:pPr>
      <w:spacing w:line="25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254697"/>
    <w:pPr>
      <w:spacing w:line="25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andardModelCar">
    <w:name w:val="Standard Model Car"/>
    <w:link w:val="StandardModel"/>
    <w:rsid w:val="005B1013"/>
    <w:rPr>
      <w:rFonts w:ascii="Arial" w:hAnsi="Arial" w:cs="Arial"/>
      <w:b/>
      <w:caps/>
      <w:color w:val="0096D8"/>
      <w:sz w:val="22"/>
      <w:szCs w:val="24"/>
      <w:lang w:val="en-GB" w:eastAsia="fr-FR" w:bidi="ar-SA"/>
    </w:rPr>
  </w:style>
  <w:style w:type="paragraph" w:styleId="Title">
    <w:name w:val="Title"/>
    <w:basedOn w:val="Normal"/>
    <w:next w:val="Normal"/>
    <w:qFormat/>
    <w:rsid w:val="006A5272"/>
    <w:pPr>
      <w:ind w:left="1134"/>
    </w:pPr>
    <w:rPr>
      <w:b/>
      <w:color w:val="0066AA"/>
      <w:sz w:val="28"/>
      <w:szCs w:val="40"/>
    </w:rPr>
  </w:style>
  <w:style w:type="paragraph" w:customStyle="1" w:styleId="TitreTableau">
    <w:name w:val="Titre Tableau"/>
    <w:basedOn w:val="Normal"/>
    <w:link w:val="TitreTableauChar"/>
    <w:rsid w:val="003819EB"/>
    <w:pPr>
      <w:jc w:val="center"/>
    </w:pPr>
    <w:rPr>
      <w:b/>
      <w:bCs/>
      <w:caps/>
      <w:color w:val="FFFFFF"/>
    </w:rPr>
  </w:style>
  <w:style w:type="paragraph" w:customStyle="1" w:styleId="Data">
    <w:name w:val="Data"/>
    <w:basedOn w:val="Normal"/>
    <w:rsid w:val="00AC5F73"/>
    <w:pPr>
      <w:spacing w:line="260" w:lineRule="atLeast"/>
    </w:pPr>
  </w:style>
  <w:style w:type="paragraph" w:customStyle="1" w:styleId="TitreFigure">
    <w:name w:val="Titre Figure"/>
    <w:basedOn w:val="Normal"/>
    <w:next w:val="Normal"/>
    <w:rsid w:val="003E435B"/>
    <w:pPr>
      <w:spacing w:after="0"/>
      <w:jc w:val="center"/>
    </w:pPr>
    <w:rPr>
      <w:b/>
      <w:color w:val="0096D8"/>
    </w:rPr>
  </w:style>
  <w:style w:type="paragraph" w:customStyle="1" w:styleId="Caption1">
    <w:name w:val="Caption1"/>
    <w:basedOn w:val="Normal"/>
    <w:next w:val="Normal"/>
    <w:rsid w:val="0018229F"/>
    <w:rPr>
      <w:i/>
      <w:iCs/>
      <w:color w:val="4D4D4F"/>
    </w:rPr>
  </w:style>
  <w:style w:type="paragraph" w:customStyle="1" w:styleId="StyleTitre8NonItalique">
    <w:name w:val="Style Titre 8 + Non Italique"/>
    <w:basedOn w:val="Heading8"/>
    <w:next w:val="Normal"/>
    <w:autoRedefine/>
    <w:rsid w:val="00B075CE"/>
    <w:pPr>
      <w:numPr>
        <w:numId w:val="14"/>
      </w:numPr>
      <w:tabs>
        <w:tab w:val="clear" w:pos="4320"/>
        <w:tab w:val="num" w:pos="0"/>
      </w:tabs>
      <w:spacing w:line="310" w:lineRule="atLeast"/>
      <w:ind w:left="0" w:firstLine="0"/>
    </w:pPr>
    <w:rPr>
      <w:b w:val="0"/>
      <w:bCs w:val="0"/>
      <w:i/>
      <w:iCs/>
      <w:color w:val="0096D8"/>
    </w:rPr>
  </w:style>
  <w:style w:type="paragraph" w:customStyle="1" w:styleId="StyleTitre6Aprs12ptInterligneAumoins155pt">
    <w:name w:val="Style Titre 6 + Après : 12 pt Interligne : Au moins 155 pt"/>
    <w:basedOn w:val="Heading6"/>
    <w:next w:val="Normal"/>
    <w:autoRedefine/>
    <w:rsid w:val="00B075CE"/>
    <w:pPr>
      <w:numPr>
        <w:numId w:val="15"/>
      </w:numPr>
      <w:spacing w:line="310" w:lineRule="atLeast"/>
      <w:ind w:left="1151" w:hanging="1151"/>
    </w:pPr>
    <w:rPr>
      <w:color w:val="0096D8"/>
    </w:rPr>
  </w:style>
  <w:style w:type="paragraph" w:customStyle="1" w:styleId="Sous-Titre">
    <w:name w:val="Sous-Titre"/>
    <w:basedOn w:val="Title"/>
    <w:rsid w:val="0094731D"/>
  </w:style>
  <w:style w:type="paragraph" w:customStyle="1" w:styleId="TOC">
    <w:name w:val="TOC"/>
    <w:basedOn w:val="Title"/>
    <w:rsid w:val="008D5567"/>
  </w:style>
  <w:style w:type="paragraph" w:customStyle="1" w:styleId="StandardModel">
    <w:name w:val="Standard Model"/>
    <w:basedOn w:val="Normal"/>
    <w:link w:val="StandardModelCar"/>
    <w:rsid w:val="005B1013"/>
    <w:pPr>
      <w:spacing w:before="1440" w:after="60"/>
    </w:pPr>
    <w:rPr>
      <w:rFonts w:cs="Arial"/>
      <w:b/>
      <w:caps/>
      <w:color w:val="0096D8"/>
    </w:rPr>
  </w:style>
  <w:style w:type="paragraph" w:styleId="BalloonText">
    <w:name w:val="Balloon Text"/>
    <w:basedOn w:val="Normal"/>
    <w:link w:val="BalloonTextChar"/>
    <w:rsid w:val="00C81F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1F6C"/>
    <w:rPr>
      <w:rFonts w:ascii="Tahoma" w:hAnsi="Tahoma" w:cs="Tahoma"/>
      <w:sz w:val="16"/>
      <w:szCs w:val="16"/>
      <w:lang w:val="en-GB" w:eastAsia="fr-FR"/>
    </w:rPr>
  </w:style>
  <w:style w:type="paragraph" w:customStyle="1" w:styleId="Pa0">
    <w:name w:val="Pa0"/>
    <w:basedOn w:val="Normal"/>
    <w:next w:val="Normal"/>
    <w:uiPriority w:val="99"/>
    <w:rsid w:val="00072553"/>
    <w:pPr>
      <w:autoSpaceDE w:val="0"/>
      <w:autoSpaceDN w:val="0"/>
      <w:adjustRightInd w:val="0"/>
      <w:spacing w:after="0" w:line="241" w:lineRule="atLeast"/>
    </w:pPr>
    <w:rPr>
      <w:rFonts w:ascii="Helvetica Neue LT" w:hAnsi="Helvetica Neue LT"/>
      <w:sz w:val="24"/>
    </w:rPr>
  </w:style>
  <w:style w:type="character" w:customStyle="1" w:styleId="A9">
    <w:name w:val="A9"/>
    <w:uiPriority w:val="99"/>
    <w:rsid w:val="00072553"/>
    <w:rPr>
      <w:rFonts w:cs="Helvetica Neue LT"/>
      <w:color w:val="000000"/>
      <w:sz w:val="17"/>
      <w:szCs w:val="17"/>
    </w:rPr>
  </w:style>
  <w:style w:type="paragraph" w:styleId="ListParagraph">
    <w:name w:val="List Paragraph"/>
    <w:basedOn w:val="Normal"/>
    <w:link w:val="ListParagraphChar"/>
    <w:uiPriority w:val="34"/>
    <w:qFormat/>
    <w:rsid w:val="00374EBE"/>
    <w:pPr>
      <w:numPr>
        <w:numId w:val="17"/>
      </w:numPr>
      <w:tabs>
        <w:tab w:val="clear" w:pos="9084"/>
      </w:tabs>
      <w:spacing w:after="0"/>
      <w:ind w:left="567" w:hanging="567"/>
      <w:contextualSpacing/>
    </w:pPr>
    <w:rPr>
      <w:rFonts w:ascii="IBM Plex Sans Light" w:eastAsia="Calibri" w:hAnsi="IBM Plex Sans Light" w:cs="Calibri"/>
      <w:szCs w:val="23"/>
      <w:lang w:val="en-GB"/>
    </w:rPr>
  </w:style>
  <w:style w:type="character" w:styleId="CommentReference">
    <w:name w:val="annotation reference"/>
    <w:uiPriority w:val="99"/>
    <w:rsid w:val="00390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90FA7"/>
  </w:style>
  <w:style w:type="character" w:customStyle="1" w:styleId="CommentTextChar">
    <w:name w:val="Comment Text Char"/>
    <w:link w:val="CommentText"/>
    <w:uiPriority w:val="99"/>
    <w:rsid w:val="00390FA7"/>
    <w:rPr>
      <w:rFonts w:ascii="Arial" w:hAnsi="Arial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390FA7"/>
    <w:rPr>
      <w:b/>
      <w:bCs/>
    </w:rPr>
  </w:style>
  <w:style w:type="character" w:customStyle="1" w:styleId="CommentSubjectChar">
    <w:name w:val="Comment Subject Char"/>
    <w:link w:val="CommentSubject"/>
    <w:rsid w:val="00390FA7"/>
    <w:rPr>
      <w:rFonts w:ascii="Arial" w:hAnsi="Arial"/>
      <w:b/>
      <w:bCs/>
      <w:lang w:val="en-GB" w:eastAsia="fr-FR"/>
    </w:rPr>
  </w:style>
  <w:style w:type="character" w:styleId="IntenseEmphasis">
    <w:name w:val="Intense Emphasis"/>
    <w:uiPriority w:val="21"/>
    <w:qFormat/>
    <w:rsid w:val="006A5272"/>
    <w:rPr>
      <w:rFonts w:ascii="IBM Plex Sans" w:hAnsi="IBM Plex Sans"/>
      <w:b/>
      <w:bCs/>
      <w:i/>
      <w:iCs/>
      <w:color w:val="4D4D4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EB45C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D4D4F"/>
    </w:rPr>
  </w:style>
  <w:style w:type="character" w:customStyle="1" w:styleId="IntenseQuoteChar">
    <w:name w:val="Intense Quote Char"/>
    <w:link w:val="IntenseQuote"/>
    <w:uiPriority w:val="30"/>
    <w:rsid w:val="00EB45C2"/>
    <w:rPr>
      <w:rFonts w:ascii="Arial" w:hAnsi="Arial"/>
      <w:b/>
      <w:bCs/>
      <w:i/>
      <w:iCs/>
      <w:color w:val="4D4D4F"/>
      <w:szCs w:val="24"/>
      <w:lang w:val="en-GB" w:eastAsia="fr-FR"/>
    </w:rPr>
  </w:style>
  <w:style w:type="character" w:styleId="SubtleReference">
    <w:name w:val="Subtle Reference"/>
    <w:uiPriority w:val="31"/>
    <w:qFormat/>
    <w:rsid w:val="006A5272"/>
    <w:rPr>
      <w:rFonts w:ascii="IBM Plex Sans" w:hAnsi="IBM Plex Sans"/>
      <w:smallCaps/>
      <w:color w:val="4D4D4F"/>
      <w:sz w:val="20"/>
      <w:u w:val="single"/>
    </w:rPr>
  </w:style>
  <w:style w:type="character" w:styleId="IntenseReference">
    <w:name w:val="Intense Reference"/>
    <w:uiPriority w:val="32"/>
    <w:qFormat/>
    <w:rsid w:val="006A5272"/>
    <w:rPr>
      <w:rFonts w:ascii="IBM Plex Sans" w:hAnsi="IBM Plex Sans"/>
      <w:b/>
      <w:bCs/>
      <w:smallCaps/>
      <w:color w:val="4D4D4F"/>
      <w:spacing w:val="5"/>
      <w:u w:val="single"/>
    </w:rPr>
  </w:style>
  <w:style w:type="character" w:styleId="BookTitle">
    <w:name w:val="Book Title"/>
    <w:uiPriority w:val="33"/>
    <w:qFormat/>
    <w:rsid w:val="006A5272"/>
    <w:rPr>
      <w:rFonts w:ascii="IBM Plex Sans" w:hAnsi="IBM Plex Sans"/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A5272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A5272"/>
    <w:rPr>
      <w:rFonts w:ascii="IBM Plex Sans" w:hAnsi="IBM Plex Sans"/>
      <w:i/>
      <w:iCs/>
      <w:color w:val="000000"/>
      <w:sz w:val="23"/>
    </w:rPr>
  </w:style>
  <w:style w:type="character" w:styleId="SubtleEmphasis">
    <w:name w:val="Subtle Emphasis"/>
    <w:uiPriority w:val="19"/>
    <w:qFormat/>
    <w:rsid w:val="006A5272"/>
    <w:rPr>
      <w:rFonts w:ascii="IBM Plex Sans" w:hAnsi="IBM Plex Sans"/>
      <w:i/>
      <w:iCs/>
      <w:color w:val="4D4D4F"/>
    </w:rPr>
  </w:style>
  <w:style w:type="paragraph" w:styleId="NoSpacing">
    <w:name w:val="No Spacing"/>
    <w:uiPriority w:val="1"/>
    <w:qFormat/>
    <w:rsid w:val="006A5272"/>
    <w:pPr>
      <w:jc w:val="both"/>
    </w:pPr>
    <w:rPr>
      <w:rFonts w:ascii="IBM Plex Sans" w:hAnsi="IBM Plex Sans"/>
      <w:szCs w:val="24"/>
      <w:lang w:val="en-GB" w:eastAsia="fr-FR"/>
    </w:rPr>
  </w:style>
  <w:style w:type="paragraph" w:styleId="Subtitle">
    <w:name w:val="Subtitle"/>
    <w:basedOn w:val="Normal"/>
    <w:next w:val="Normal"/>
    <w:link w:val="SubtitleChar"/>
    <w:qFormat/>
    <w:rsid w:val="006A5272"/>
    <w:pPr>
      <w:spacing w:before="360"/>
      <w:ind w:left="1134"/>
      <w:contextualSpacing/>
    </w:pPr>
  </w:style>
  <w:style w:type="character" w:customStyle="1" w:styleId="SubtitleChar">
    <w:name w:val="Subtitle Char"/>
    <w:link w:val="Subtitle"/>
    <w:rsid w:val="006A5272"/>
    <w:rPr>
      <w:rFonts w:ascii="IBM Plex Sans" w:hAnsi="IBM Plex Sans"/>
      <w:sz w:val="23"/>
    </w:rPr>
  </w:style>
  <w:style w:type="character" w:customStyle="1" w:styleId="A6">
    <w:name w:val="A6"/>
    <w:uiPriority w:val="99"/>
    <w:rsid w:val="00AF7845"/>
    <w:rPr>
      <w:rFonts w:cs="HelveticaNeueLT Std Lt"/>
      <w:color w:val="221E1F"/>
      <w:sz w:val="18"/>
      <w:szCs w:val="18"/>
    </w:rPr>
  </w:style>
  <w:style w:type="paragraph" w:customStyle="1" w:styleId="ListParagraph2">
    <w:name w:val="List Paragraph 2"/>
    <w:basedOn w:val="ListParagraph"/>
    <w:link w:val="ListParagraph2Char"/>
    <w:qFormat/>
    <w:rsid w:val="00D977F8"/>
    <w:pPr>
      <w:numPr>
        <w:ilvl w:val="1"/>
        <w:numId w:val="18"/>
      </w:numPr>
      <w:spacing w:before="0" w:after="120"/>
      <w:ind w:left="1134" w:hanging="567"/>
    </w:pPr>
  </w:style>
  <w:style w:type="paragraph" w:customStyle="1" w:styleId="BodyCopyBOLD">
    <w:name w:val="Body Copy BOLD"/>
    <w:basedOn w:val="Normal"/>
    <w:link w:val="BodyCopyBOLDChar"/>
    <w:qFormat/>
    <w:rsid w:val="003D0CD5"/>
    <w:pPr>
      <w:spacing w:after="100" w:afterAutospacing="1"/>
      <w:contextualSpacing/>
    </w:pPr>
    <w:rPr>
      <w:b/>
      <w:lang w:eastAsia="zh-TW"/>
    </w:rPr>
  </w:style>
  <w:style w:type="character" w:customStyle="1" w:styleId="ListParagraphChar">
    <w:name w:val="List Paragraph Char"/>
    <w:link w:val="ListParagraph"/>
    <w:uiPriority w:val="34"/>
    <w:rsid w:val="00374EBE"/>
    <w:rPr>
      <w:rFonts w:ascii="IBM Plex Sans Light" w:eastAsia="Calibri" w:hAnsi="IBM Plex Sans Light" w:cs="Calibri"/>
      <w:sz w:val="22"/>
      <w:szCs w:val="23"/>
      <w:lang w:val="en-GB"/>
    </w:rPr>
  </w:style>
  <w:style w:type="character" w:customStyle="1" w:styleId="ListParagraph2Char">
    <w:name w:val="List Paragraph 2 Char"/>
    <w:basedOn w:val="ListParagraphChar"/>
    <w:link w:val="ListParagraph2"/>
    <w:rsid w:val="00D977F8"/>
    <w:rPr>
      <w:rFonts w:ascii="IBM Plex Sans Light" w:eastAsia="Calibri" w:hAnsi="IBM Plex Sans Light" w:cs="Calibri"/>
      <w:sz w:val="22"/>
      <w:szCs w:val="23"/>
      <w:lang w:val="en-GB"/>
    </w:rPr>
  </w:style>
  <w:style w:type="paragraph" w:customStyle="1" w:styleId="BodyCopyRegular">
    <w:name w:val="Body Copy Regular"/>
    <w:basedOn w:val="Normal"/>
    <w:link w:val="BodyCopyRegularChar"/>
    <w:qFormat/>
    <w:rsid w:val="003D0CD5"/>
    <w:pPr>
      <w:spacing w:after="100" w:afterAutospacing="1"/>
      <w:contextualSpacing/>
    </w:pPr>
    <w:rPr>
      <w:lang w:eastAsia="zh-TW"/>
    </w:rPr>
  </w:style>
  <w:style w:type="character" w:customStyle="1" w:styleId="BodyCopyBOLDChar">
    <w:name w:val="Body Copy BOLD Char"/>
    <w:link w:val="BodyCopyBOLD"/>
    <w:rsid w:val="003D0CD5"/>
    <w:rPr>
      <w:rFonts w:ascii="Arial" w:hAnsi="Arial"/>
      <w:b/>
      <w:szCs w:val="24"/>
      <w:lang w:val="en-GB" w:eastAsia="zh-TW"/>
    </w:rPr>
  </w:style>
  <w:style w:type="table" w:customStyle="1" w:styleId="GridTable4-Accent11">
    <w:name w:val="Grid Table 4 - Accent 1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939396"/>
        <w:left w:val="single" w:sz="4" w:space="0" w:color="939396"/>
        <w:bottom w:val="single" w:sz="4" w:space="0" w:color="939396"/>
        <w:right w:val="single" w:sz="4" w:space="0" w:color="939396"/>
        <w:insideH w:val="single" w:sz="4" w:space="0" w:color="939396"/>
        <w:insideV w:val="single" w:sz="4" w:space="0" w:color="93939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D4D4F"/>
          <w:left w:val="single" w:sz="4" w:space="0" w:color="4D4D4F"/>
          <w:bottom w:val="single" w:sz="4" w:space="0" w:color="4D4D4F"/>
          <w:right w:val="single" w:sz="4" w:space="0" w:color="4D4D4F"/>
          <w:insideH w:val="nil"/>
          <w:insideV w:val="nil"/>
        </w:tcBorders>
        <w:shd w:val="clear" w:color="auto" w:fill="4D4D4F"/>
      </w:tcPr>
    </w:tblStylePr>
    <w:tblStylePr w:type="lastRow">
      <w:rPr>
        <w:b/>
        <w:bCs/>
      </w:rPr>
      <w:tblPr/>
      <w:tcPr>
        <w:tcBorders>
          <w:top w:val="double" w:sz="4" w:space="0" w:color="4D4D4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/>
      </w:tcPr>
    </w:tblStylePr>
    <w:tblStylePr w:type="band1Horz">
      <w:tblPr/>
      <w:tcPr>
        <w:shd w:val="clear" w:color="auto" w:fill="DBDBDC"/>
      </w:tcPr>
    </w:tblStylePr>
  </w:style>
  <w:style w:type="character" w:customStyle="1" w:styleId="BodyCopyRegularChar">
    <w:name w:val="Body Copy Regular Char"/>
    <w:link w:val="BodyCopyRegular"/>
    <w:rsid w:val="003D0CD5"/>
    <w:rPr>
      <w:rFonts w:ascii="Arial" w:hAnsi="Arial"/>
      <w:szCs w:val="24"/>
      <w:lang w:val="en-GB" w:eastAsia="zh-TW"/>
    </w:rPr>
  </w:style>
  <w:style w:type="table" w:customStyle="1" w:styleId="GridTable4-Accent21">
    <w:name w:val="Grid Table 4 - Accent 2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52CFFF"/>
        <w:left w:val="single" w:sz="4" w:space="0" w:color="52CFFF"/>
        <w:bottom w:val="single" w:sz="4" w:space="0" w:color="52CFFF"/>
        <w:right w:val="single" w:sz="4" w:space="0" w:color="52CFFF"/>
        <w:insideH w:val="single" w:sz="4" w:space="0" w:color="52CFFF"/>
        <w:insideV w:val="single" w:sz="4" w:space="0" w:color="52CF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A1DF"/>
          <w:left w:val="single" w:sz="4" w:space="0" w:color="00A1DF"/>
          <w:bottom w:val="single" w:sz="4" w:space="0" w:color="00A1DF"/>
          <w:right w:val="single" w:sz="4" w:space="0" w:color="00A1DF"/>
          <w:insideH w:val="nil"/>
          <w:insideV w:val="nil"/>
        </w:tcBorders>
        <w:shd w:val="clear" w:color="auto" w:fill="00A1DF"/>
      </w:tcPr>
    </w:tblStylePr>
    <w:tblStylePr w:type="lastRow">
      <w:rPr>
        <w:b/>
        <w:bCs/>
      </w:rPr>
      <w:tblPr/>
      <w:tcPr>
        <w:tcBorders>
          <w:top w:val="double" w:sz="4" w:space="0" w:color="00A1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EFF"/>
      </w:tcPr>
    </w:tblStylePr>
    <w:tblStylePr w:type="band1Horz">
      <w:tblPr/>
      <w:tcPr>
        <w:shd w:val="clear" w:color="auto" w:fill="C5EEFF"/>
      </w:tcPr>
    </w:tblStylePr>
  </w:style>
  <w:style w:type="table" w:customStyle="1" w:styleId="GridTable4-Accent41">
    <w:name w:val="Grid Table 4 - Accent 4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36FF80"/>
        <w:left w:val="single" w:sz="4" w:space="0" w:color="36FF80"/>
        <w:bottom w:val="single" w:sz="4" w:space="0" w:color="36FF80"/>
        <w:right w:val="single" w:sz="4" w:space="0" w:color="36FF80"/>
        <w:insideH w:val="single" w:sz="4" w:space="0" w:color="36FF80"/>
        <w:insideV w:val="single" w:sz="4" w:space="0" w:color="36FF8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AF41"/>
          <w:left w:val="single" w:sz="4" w:space="0" w:color="00AF41"/>
          <w:bottom w:val="single" w:sz="4" w:space="0" w:color="00AF41"/>
          <w:right w:val="single" w:sz="4" w:space="0" w:color="00AF41"/>
          <w:insideH w:val="nil"/>
          <w:insideV w:val="nil"/>
        </w:tcBorders>
        <w:shd w:val="clear" w:color="auto" w:fill="00AF41"/>
      </w:tcPr>
    </w:tblStylePr>
    <w:tblStylePr w:type="lastRow">
      <w:rPr>
        <w:b/>
        <w:bCs/>
      </w:rPr>
      <w:tblPr/>
      <w:tcPr>
        <w:tcBorders>
          <w:top w:val="double" w:sz="4" w:space="0" w:color="00AF4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4"/>
      </w:tcPr>
    </w:tblStylePr>
    <w:tblStylePr w:type="band1Horz">
      <w:tblPr/>
      <w:tcPr>
        <w:shd w:val="clear" w:color="auto" w:fill="BCFFD4"/>
      </w:tcPr>
    </w:tblStylePr>
  </w:style>
  <w:style w:type="paragraph" w:customStyle="1" w:styleId="TableHeader">
    <w:name w:val="Table Header"/>
    <w:basedOn w:val="TitreTableau"/>
    <w:link w:val="TableHeaderChar"/>
    <w:qFormat/>
    <w:rsid w:val="006A5272"/>
    <w:pPr>
      <w:spacing w:before="0" w:after="0"/>
      <w:jc w:val="left"/>
    </w:pPr>
    <w:rPr>
      <w:bCs w:val="0"/>
      <w:caps w:val="0"/>
    </w:rPr>
  </w:style>
  <w:style w:type="paragraph" w:customStyle="1" w:styleId="TableContents">
    <w:name w:val="Table Contents"/>
    <w:basedOn w:val="Normal"/>
    <w:link w:val="TableContentsChar"/>
    <w:rsid w:val="00E65879"/>
    <w:pPr>
      <w:spacing w:before="0" w:after="0"/>
    </w:pPr>
    <w:rPr>
      <w:bCs/>
    </w:rPr>
  </w:style>
  <w:style w:type="character" w:customStyle="1" w:styleId="TitreTableauChar">
    <w:name w:val="Titre Tableau Char"/>
    <w:basedOn w:val="DefaultParagraphFont"/>
    <w:link w:val="TitreTableau"/>
    <w:rsid w:val="00E65879"/>
    <w:rPr>
      <w:rFonts w:ascii="Arial" w:hAnsi="Arial"/>
      <w:b/>
      <w:bCs/>
      <w:caps/>
      <w:color w:val="FFFFFF"/>
      <w:szCs w:val="24"/>
      <w:lang w:val="en-GB" w:eastAsia="fr-FR"/>
    </w:rPr>
  </w:style>
  <w:style w:type="character" w:customStyle="1" w:styleId="TableHeaderChar">
    <w:name w:val="Table Header Char"/>
    <w:basedOn w:val="TitreTableauChar"/>
    <w:link w:val="TableHeader"/>
    <w:rsid w:val="006A5272"/>
    <w:rPr>
      <w:rFonts w:ascii="IBM Plex Sans" w:hAnsi="IBM Plex Sans"/>
      <w:b/>
      <w:bCs w:val="0"/>
      <w:caps w:val="0"/>
      <w:color w:val="FFFFFF"/>
      <w:sz w:val="23"/>
      <w:szCs w:val="24"/>
      <w:lang w:val="en-GB" w:eastAsia="fr-FR"/>
    </w:rPr>
  </w:style>
  <w:style w:type="paragraph" w:customStyle="1" w:styleId="TableContent">
    <w:name w:val="Table Content"/>
    <w:basedOn w:val="Normal"/>
    <w:link w:val="TableContentChar"/>
    <w:qFormat/>
    <w:rsid w:val="00461598"/>
    <w:pPr>
      <w:spacing w:before="0" w:after="0"/>
    </w:pPr>
    <w:rPr>
      <w:bCs/>
    </w:rPr>
  </w:style>
  <w:style w:type="character" w:customStyle="1" w:styleId="TableContentsChar">
    <w:name w:val="Table Contents Char"/>
    <w:basedOn w:val="DefaultParagraphFont"/>
    <w:link w:val="TableContents"/>
    <w:rsid w:val="00E65879"/>
    <w:rPr>
      <w:rFonts w:ascii="Arial" w:hAnsi="Arial"/>
      <w:bCs/>
      <w:szCs w:val="24"/>
      <w:lang w:val="en-GB" w:eastAsia="fr-FR"/>
    </w:rPr>
  </w:style>
  <w:style w:type="character" w:customStyle="1" w:styleId="TableContentChar">
    <w:name w:val="Table Content Char"/>
    <w:basedOn w:val="DefaultParagraphFont"/>
    <w:link w:val="TableContent"/>
    <w:rsid w:val="00461598"/>
    <w:rPr>
      <w:rFonts w:ascii="IBM Plex Sans" w:hAnsi="IBM Plex Sans"/>
      <w:bCs/>
      <w:sz w:val="22"/>
    </w:rPr>
  </w:style>
  <w:style w:type="paragraph" w:customStyle="1" w:styleId="Headinglevel4">
    <w:name w:val="Heading level 4"/>
    <w:basedOn w:val="Heading4"/>
    <w:link w:val="Headinglevel4Char"/>
    <w:qFormat/>
    <w:rsid w:val="00B70572"/>
    <w:pPr>
      <w:tabs>
        <w:tab w:val="clear" w:pos="851"/>
      </w:tabs>
    </w:pPr>
    <w:rPr>
      <w14:numSpacing w14:val="proportional"/>
    </w:rPr>
  </w:style>
  <w:style w:type="paragraph" w:customStyle="1" w:styleId="Heading3level">
    <w:name w:val="Heading 3 level"/>
    <w:basedOn w:val="Normal"/>
    <w:link w:val="Heading3levelChar"/>
    <w:qFormat/>
    <w:rsid w:val="00461598"/>
    <w:pPr>
      <w:tabs>
        <w:tab w:val="left" w:pos="709"/>
      </w:tabs>
      <w:spacing w:before="240" w:after="240"/>
      <w:outlineLvl w:val="2"/>
    </w:pPr>
    <w:rPr>
      <w:rFonts w:cs="Calibri"/>
      <w:b/>
    </w:rPr>
  </w:style>
  <w:style w:type="character" w:customStyle="1" w:styleId="Heading4Char">
    <w:name w:val="Heading 4 Char"/>
    <w:basedOn w:val="DefaultParagraphFont"/>
    <w:link w:val="Heading4"/>
    <w:rsid w:val="00A74D70"/>
    <w:rPr>
      <w:rFonts w:ascii="IBM Plex Sans" w:hAnsi="IBM Plex Sans" w:cs="Arial"/>
      <w:b/>
      <w:bCs/>
      <w:sz w:val="22"/>
    </w:rPr>
  </w:style>
  <w:style w:type="character" w:customStyle="1" w:styleId="Headinglevel4Char">
    <w:name w:val="Heading level 4 Char"/>
    <w:basedOn w:val="Heading4Char"/>
    <w:link w:val="Headinglevel4"/>
    <w:rsid w:val="00B70572"/>
    <w:rPr>
      <w:rFonts w:ascii="IBM Plex Sans" w:hAnsi="IBM Plex Sans" w:cs="Arial"/>
      <w:b/>
      <w:bCs/>
      <w:sz w:val="22"/>
      <w14:numSpacing w14:val="proportional"/>
    </w:rPr>
  </w:style>
  <w:style w:type="character" w:customStyle="1" w:styleId="Heading3levelChar">
    <w:name w:val="Heading 3 level Char"/>
    <w:basedOn w:val="DefaultParagraphFont"/>
    <w:link w:val="Heading3level"/>
    <w:rsid w:val="00461598"/>
    <w:rPr>
      <w:rFonts w:ascii="IBM Plex Sans" w:hAnsi="IBM Plex Sans" w:cs="Calibri"/>
      <w:b/>
      <w:sz w:val="23"/>
    </w:rPr>
  </w:style>
  <w:style w:type="numbering" w:customStyle="1" w:styleId="Style1">
    <w:name w:val="Style1"/>
    <w:uiPriority w:val="99"/>
    <w:rsid w:val="00C72642"/>
    <w:pPr>
      <w:numPr>
        <w:numId w:val="20"/>
      </w:numPr>
    </w:pPr>
  </w:style>
  <w:style w:type="paragraph" w:styleId="Caption">
    <w:name w:val="caption"/>
    <w:basedOn w:val="Normal"/>
    <w:next w:val="Normal"/>
    <w:unhideWhenUsed/>
    <w:qFormat/>
    <w:rsid w:val="00DC55FB"/>
    <w:pPr>
      <w:spacing w:before="0" w:after="200"/>
    </w:pPr>
    <w:rPr>
      <w:i/>
      <w:iCs/>
      <w:color w:val="4D4D4F" w:themeColor="text2"/>
      <w:sz w:val="18"/>
      <w:szCs w:val="18"/>
    </w:rPr>
  </w:style>
  <w:style w:type="table" w:customStyle="1" w:styleId="Style2">
    <w:name w:val="Style2"/>
    <w:basedOn w:val="TableNormal"/>
    <w:uiPriority w:val="99"/>
    <w:rsid w:val="008A7977"/>
    <w:tblPr/>
  </w:style>
  <w:style w:type="character" w:styleId="UnresolvedMention">
    <w:name w:val="Unresolved Mention"/>
    <w:basedOn w:val="DefaultParagraphFont"/>
    <w:uiPriority w:val="99"/>
    <w:semiHidden/>
    <w:unhideWhenUsed/>
    <w:rsid w:val="00AF670C"/>
    <w:rPr>
      <w:color w:val="605E5C"/>
      <w:shd w:val="clear" w:color="auto" w:fill="E1DFDD"/>
    </w:rPr>
  </w:style>
  <w:style w:type="paragraph" w:customStyle="1" w:styleId="Title2">
    <w:name w:val="Title2"/>
    <w:basedOn w:val="Heading1"/>
    <w:link w:val="Title2Car"/>
    <w:autoRedefine/>
    <w:qFormat/>
    <w:rsid w:val="00461598"/>
    <w:pPr>
      <w:numPr>
        <w:ilvl w:val="1"/>
        <w:numId w:val="21"/>
      </w:numPr>
    </w:pPr>
    <w:rPr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347F74"/>
    <w:rPr>
      <w:rFonts w:ascii="IBM Plex Sans Medium" w:hAnsi="IBM Plex Sans Medium" w:cs="Calibri"/>
      <w:b/>
      <w:bCs/>
      <w:color w:val="001C39"/>
      <w:kern w:val="32"/>
      <w:sz w:val="30"/>
      <w:szCs w:val="30"/>
      <w:lang w:val="en-GB"/>
    </w:rPr>
  </w:style>
  <w:style w:type="character" w:customStyle="1" w:styleId="Title2Car">
    <w:name w:val="Title2 Car"/>
    <w:basedOn w:val="Heading1Char"/>
    <w:link w:val="Title2"/>
    <w:rsid w:val="00461598"/>
    <w:rPr>
      <w:rFonts w:ascii="IBM Plex Sans Medium" w:hAnsi="IBM Plex Sans Medium" w:cs="Calibri"/>
      <w:b/>
      <w:bCs/>
      <w:color w:val="001C39"/>
      <w:kern w:val="32"/>
      <w:sz w:val="26"/>
      <w:szCs w:val="2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87752"/>
    <w:rPr>
      <w:rFonts w:ascii="IBM Plex Sans" w:hAnsi="IBM Plex Sans"/>
      <w:sz w:val="16"/>
    </w:rPr>
  </w:style>
  <w:style w:type="paragraph" w:styleId="Revision">
    <w:name w:val="Revision"/>
    <w:hidden/>
    <w:uiPriority w:val="99"/>
    <w:semiHidden/>
    <w:rsid w:val="00194C5C"/>
    <w:rPr>
      <w:rFonts w:ascii="IBM Plex Sans" w:hAnsi="IBM Plex San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2758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091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894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252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504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7954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921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214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751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394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servicedesk@marlink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rvicedesk@marlink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otvin\Downloads\Marlink_UserManualTemplate_12March2024.dotx" TargetMode="External"/></Relationships>
</file>

<file path=word/theme/theme1.xml><?xml version="1.0" encoding="utf-8"?>
<a:theme xmlns:a="http://schemas.openxmlformats.org/drawingml/2006/main" name="Marlink PPT Template_v1 5">
  <a:themeElements>
    <a:clrScheme name="Marlink Colors 2">
      <a:dk1>
        <a:sysClr val="windowText" lastClr="000000"/>
      </a:dk1>
      <a:lt1>
        <a:sysClr val="window" lastClr="FFFFFF"/>
      </a:lt1>
      <a:dk2>
        <a:srgbClr val="4D4D4F"/>
      </a:dk2>
      <a:lt2>
        <a:srgbClr val="EEECE1"/>
      </a:lt2>
      <a:accent1>
        <a:srgbClr val="4D4D4F"/>
      </a:accent1>
      <a:accent2>
        <a:srgbClr val="00A1DF"/>
      </a:accent2>
      <a:accent3>
        <a:srgbClr val="F04C24"/>
      </a:accent3>
      <a:accent4>
        <a:srgbClr val="00AF41"/>
      </a:accent4>
      <a:accent5>
        <a:srgbClr val="FFDE73"/>
      </a:accent5>
      <a:accent6>
        <a:srgbClr val="F79646"/>
      </a:accent6>
      <a:hlink>
        <a:srgbClr val="0000FF"/>
      </a:hlink>
      <a:folHlink>
        <a:srgbClr val="800080"/>
      </a:folHlink>
    </a:clrScheme>
    <a:fontScheme name="Marlink Typefa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vert="horz"/>
      <a:lstStyle>
        <a:defPPr>
          <a:defRPr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Marlink PPT Template_v1 5" id="{3C136717-F3E0-4920-A655-09E77715203C}" vid="{1B4003DD-8327-47F7-8504-A2F7B38B0F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4" ma:contentTypeDescription="Create a new document." ma:contentTypeScope="" ma:versionID="9d80648bd95374fa03f7af2c13c4e566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2cafefc3a60312048b45a5a5f61b20f5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9A5AF-F7DB-4AA0-BC26-6B92BFC73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0a941-6149-4bb7-a83f-877fcb5a876a"/>
    <ds:schemaRef ds:uri="86b91e6e-8842-48b3-8dad-59b446965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87D5D6-FAF1-42C7-A86F-F8F769F35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1A39FC-747F-41D0-95BF-A6A40AB2D7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EAD313-29D1-4DCF-927D-8A66300754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49dbc74-13ad-4ea5-80a9-ed32155a34dd}" enabled="1" method="Privileged" siteId="{e64eed3b-130b-4001-b50d-f867ed3186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Marlink_UserManualTemplate_12March2024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XChange Solution Design</vt:lpstr>
      <vt:lpstr>Marlink Group</vt:lpstr>
    </vt:vector>
  </TitlesOfParts>
  <Company>VIZADA</Company>
  <LinksUpToDate>false</LinksUpToDate>
  <CharactersWithSpaces>1711</CharactersWithSpaces>
  <SharedDoc>false</SharedDoc>
  <HLinks>
    <vt:vector size="168" baseType="variant">
      <vt:variant>
        <vt:i4>327736</vt:i4>
      </vt:variant>
      <vt:variant>
        <vt:i4>168</vt:i4>
      </vt:variant>
      <vt:variant>
        <vt:i4>0</vt:i4>
      </vt:variant>
      <vt:variant>
        <vt:i4>5</vt:i4>
      </vt:variant>
      <vt:variant>
        <vt:lpwstr>mailto:marketing@marlink.com</vt:lpwstr>
      </vt:variant>
      <vt:variant>
        <vt:lpwstr/>
      </vt:variant>
      <vt:variant>
        <vt:i4>1048645</vt:i4>
      </vt:variant>
      <vt:variant>
        <vt:i4>165</vt:i4>
      </vt:variant>
      <vt:variant>
        <vt:i4>0</vt:i4>
      </vt:variant>
      <vt:variant>
        <vt:i4>5</vt:i4>
      </vt:variant>
      <vt:variant>
        <vt:lpwstr>https://branding.marlink.com/</vt:lpwstr>
      </vt:variant>
      <vt:variant>
        <vt:lpwstr/>
      </vt:variant>
      <vt:variant>
        <vt:i4>1703985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_Toc158989087</vt:lpwstr>
      </vt:variant>
      <vt:variant>
        <vt:i4>1703985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_Toc158989086</vt:lpwstr>
      </vt:variant>
      <vt:variant>
        <vt:i4>1703985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_Toc158989085</vt:lpwstr>
      </vt:variant>
      <vt:variant>
        <vt:i4>1703985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_Toc158989084</vt:lpwstr>
      </vt:variant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_Toc158989083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_Toc158989082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_Toc158989081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_Toc158989080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_Toc158989079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_Toc158989078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_Toc158989077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_Toc158989076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_Toc158989075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_Toc158989074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_Toc158989073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_Toc158989072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_Toc158989071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_Toc158989070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_Toc158989069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_Toc158989068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_Toc158989067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_Toc158989066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_Toc158989065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_Toc158989064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_Toc158989063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_Toc158989062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XChange Solution Design</dc:title>
  <dc:subject/>
  <dc:creator>CCCS</dc:creator>
  <cp:keywords/>
  <cp:lastModifiedBy>POTVIN, Coline</cp:lastModifiedBy>
  <cp:revision>2</cp:revision>
  <cp:lastPrinted>2024-02-16T16:24:00Z</cp:lastPrinted>
  <dcterms:created xsi:type="dcterms:W3CDTF">2025-01-09T14:35:00Z</dcterms:created>
  <dcterms:modified xsi:type="dcterms:W3CDTF">2025-01-09T14:35:00Z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0x010100E8760D227930E349911B039D77A86E89</vt:lpwstr>
  </property>
  <property fmtid="{D5CDD505-2E9C-101B-9397-08002B2CF9AE}" pid="3" name="TaxKeyword">
    <vt:lpwstr/>
  </property>
  <property fmtid="{D5CDD505-2E9C-101B-9397-08002B2CF9AE}" pid="4" name="MSIP_Label_07f4094e-5d71-4582-8bcf-8418e6093e04_Enabled">
    <vt:lpwstr>true</vt:lpwstr>
  </property>
  <property fmtid="{D5CDD505-2E9C-101B-9397-08002B2CF9AE}" pid="5" name="MSIP_Label_07f4094e-5d71-4582-8bcf-8418e6093e04_SetDate">
    <vt:lpwstr>2020-07-07T08:16:55Z</vt:lpwstr>
  </property>
  <property fmtid="{D5CDD505-2E9C-101B-9397-08002B2CF9AE}" pid="6" name="MSIP_Label_07f4094e-5d71-4582-8bcf-8418e6093e04_Method">
    <vt:lpwstr>Standard</vt:lpwstr>
  </property>
  <property fmtid="{D5CDD505-2E9C-101B-9397-08002B2CF9AE}" pid="7" name="MSIP_Label_07f4094e-5d71-4582-8bcf-8418e6093e04_Name">
    <vt:lpwstr>General</vt:lpwstr>
  </property>
  <property fmtid="{D5CDD505-2E9C-101B-9397-08002B2CF9AE}" pid="8" name="MSIP_Label_07f4094e-5d71-4582-8bcf-8418e6093e04_SiteId">
    <vt:lpwstr>e64eed3b-130b-4001-b50d-f867ed318682</vt:lpwstr>
  </property>
  <property fmtid="{D5CDD505-2E9C-101B-9397-08002B2CF9AE}" pid="9" name="MSIP_Label_07f4094e-5d71-4582-8bcf-8418e6093e04_ActionId">
    <vt:lpwstr>d1fc65d6-429d-43c5-a00a-57d2716c2085</vt:lpwstr>
  </property>
  <property fmtid="{D5CDD505-2E9C-101B-9397-08002B2CF9AE}" pid="10" name="MSIP_Label_07f4094e-5d71-4582-8bcf-8418e6093e04_ContentBits">
    <vt:lpwstr>0</vt:lpwstr>
  </property>
  <property fmtid="{D5CDD505-2E9C-101B-9397-08002B2CF9AE}" pid="11" name="MediaServiceImageTags">
    <vt:lpwstr/>
  </property>
</Properties>
</file>